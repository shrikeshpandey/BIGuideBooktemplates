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A220E" w14:textId="77777777" w:rsidR="002C57FD" w:rsidRDefault="002C57FD" w:rsidP="0065144A">
      <w:pPr>
        <w:pStyle w:val="Logo"/>
        <w:jc w:val="center"/>
        <w:rPr>
          <w:ins w:id="0" w:author="rick sherman" w:date="2014-11-17T12:18:00Z"/>
        </w:rPr>
      </w:pPr>
    </w:p>
    <w:sdt>
      <w:sdtPr>
        <w:id w:val="-388415555"/>
        <w:docPartObj>
          <w:docPartGallery w:val="Cover Pages"/>
          <w:docPartUnique/>
        </w:docPartObj>
      </w:sdtPr>
      <w:sdtEndPr/>
      <w:sdtContent>
        <w:p w14:paraId="7362B643" w14:textId="77777777" w:rsidR="006A6F39" w:rsidRPr="0065144A" w:rsidRDefault="006A6F39" w:rsidP="0065144A">
          <w:pPr>
            <w:pStyle w:val="Logo"/>
            <w:jc w:val="center"/>
            <w:rPr>
              <w:rStyle w:val="Strong"/>
              <w:rFonts w:asciiTheme="minorHAnsi" w:hAnsiTheme="minorHAnsi" w:cstheme="minorBidi"/>
              <w:b w:val="0"/>
              <w:bCs w:val="0"/>
              <w:sz w:val="20"/>
              <w:szCs w:val="20"/>
            </w:rPr>
          </w:pPr>
          <w:r w:rsidRPr="0065144A">
            <w:rPr>
              <w:rStyle w:val="Strong"/>
              <w:b w:val="0"/>
              <w:sz w:val="52"/>
              <w:szCs w:val="52"/>
            </w:rPr>
            <w:t>Business Intelligence Guidebook</w:t>
          </w:r>
        </w:p>
        <w:p w14:paraId="2CF7288B" w14:textId="77777777" w:rsidR="006A6F39" w:rsidRPr="0065144A" w:rsidRDefault="006A6F39" w:rsidP="0065144A">
          <w:pPr>
            <w:spacing w:after="160" w:line="259" w:lineRule="auto"/>
            <w:jc w:val="center"/>
            <w:rPr>
              <w:rStyle w:val="Strong"/>
              <w:b w:val="0"/>
              <w:sz w:val="52"/>
              <w:szCs w:val="52"/>
            </w:rPr>
          </w:pPr>
          <w:r w:rsidRPr="0065144A">
            <w:rPr>
              <w:rStyle w:val="Strong"/>
              <w:b w:val="0"/>
              <w:sz w:val="52"/>
              <w:szCs w:val="52"/>
            </w:rPr>
            <w:t>Templates</w:t>
          </w:r>
        </w:p>
        <w:p w14:paraId="20DB2E3F" w14:textId="77777777" w:rsidR="006A6F39" w:rsidRDefault="006A6F39" w:rsidP="006A6F39">
          <w:pPr>
            <w:spacing w:after="160" w:line="259" w:lineRule="auto"/>
            <w:rPr>
              <w:rStyle w:val="Strong"/>
            </w:rPr>
          </w:pPr>
          <w:r w:rsidRPr="0025032F">
            <w:rPr>
              <w:noProof/>
              <w:sz w:val="52"/>
              <w:szCs w:val="52"/>
              <w:lang w:eastAsia="en-US"/>
            </w:rPr>
            <w:drawing>
              <wp:anchor distT="0" distB="0" distL="114300" distR="114300" simplePos="0" relativeHeight="251662336" behindDoc="1" locked="0" layoutInCell="1" allowOverlap="1" wp14:anchorId="31BF2493" wp14:editId="0CEADCE5">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9">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14:paraId="1389E0E2" w14:textId="77777777" w:rsidR="006A6F39" w:rsidRDefault="006A6F39" w:rsidP="006A6F39">
          <w:pPr>
            <w:spacing w:after="160" w:line="259" w:lineRule="auto"/>
            <w:rPr>
              <w:rStyle w:val="Strong"/>
            </w:rPr>
          </w:pPr>
        </w:p>
        <w:p w14:paraId="2B850835" w14:textId="77777777" w:rsidR="006A6F39" w:rsidRDefault="006A6F39" w:rsidP="006A6F39">
          <w:pPr>
            <w:spacing w:after="160" w:line="259" w:lineRule="auto"/>
            <w:rPr>
              <w:rStyle w:val="Strong"/>
            </w:rPr>
          </w:pPr>
        </w:p>
        <w:p w14:paraId="2998A562" w14:textId="77777777" w:rsidR="006A6F39" w:rsidRDefault="006A6F39" w:rsidP="006A6F39">
          <w:pPr>
            <w:spacing w:after="160" w:line="259" w:lineRule="auto"/>
            <w:rPr>
              <w:rStyle w:val="Strong"/>
            </w:rPr>
          </w:pPr>
        </w:p>
        <w:p w14:paraId="600D690E" w14:textId="77777777" w:rsidR="006A6F39" w:rsidRDefault="006A6F39" w:rsidP="006A6F39">
          <w:pPr>
            <w:spacing w:after="160" w:line="259" w:lineRule="auto"/>
            <w:rPr>
              <w:rStyle w:val="Strong"/>
            </w:rPr>
          </w:pPr>
        </w:p>
        <w:p w14:paraId="7D8430B9" w14:textId="77777777" w:rsidR="006A6F39" w:rsidRDefault="006A6F39" w:rsidP="006A6F39">
          <w:pPr>
            <w:spacing w:after="160" w:line="259" w:lineRule="auto"/>
            <w:rPr>
              <w:rStyle w:val="Strong"/>
            </w:rPr>
          </w:pPr>
        </w:p>
        <w:p w14:paraId="534E25F6" w14:textId="77777777" w:rsidR="006A6F39" w:rsidRDefault="006A6F39" w:rsidP="006A6F39">
          <w:pPr>
            <w:spacing w:after="160" w:line="259" w:lineRule="auto"/>
            <w:rPr>
              <w:rStyle w:val="Strong"/>
            </w:rPr>
          </w:pPr>
        </w:p>
        <w:p w14:paraId="781338D6" w14:textId="77777777" w:rsidR="006A6F39" w:rsidRDefault="006A6F39" w:rsidP="006A6F39">
          <w:pPr>
            <w:spacing w:after="160" w:line="259" w:lineRule="auto"/>
            <w:rPr>
              <w:rStyle w:val="Strong"/>
            </w:rPr>
          </w:pPr>
        </w:p>
        <w:p w14:paraId="14786E38" w14:textId="77777777" w:rsidR="0065144A" w:rsidRDefault="0065144A" w:rsidP="006A6F39">
          <w:pPr>
            <w:spacing w:after="160" w:line="259" w:lineRule="auto"/>
            <w:rPr>
              <w:rStyle w:val="Strong"/>
              <w:b w:val="0"/>
              <w:color w:val="auto"/>
            </w:rPr>
          </w:pPr>
        </w:p>
        <w:p w14:paraId="6B291336" w14:textId="77777777" w:rsidR="00E40D50" w:rsidRDefault="00E40D50" w:rsidP="006A6F39">
          <w:pPr>
            <w:spacing w:after="160" w:line="259" w:lineRule="auto"/>
            <w:rPr>
              <w:rStyle w:val="Strong"/>
              <w:b w:val="0"/>
              <w:color w:val="auto"/>
            </w:rPr>
          </w:pPr>
        </w:p>
        <w:p w14:paraId="21D2F9A7" w14:textId="77777777" w:rsidR="00E40D50" w:rsidRDefault="00E40D50" w:rsidP="006A6F39">
          <w:pPr>
            <w:spacing w:after="160" w:line="259" w:lineRule="auto"/>
            <w:rPr>
              <w:rStyle w:val="Strong"/>
              <w:b w:val="0"/>
              <w:color w:val="auto"/>
            </w:rPr>
          </w:pPr>
        </w:p>
        <w:p w14:paraId="35C03909" w14:textId="5159FAD8" w:rsidR="006A6F39" w:rsidRPr="0065144A" w:rsidRDefault="00AE4BC2" w:rsidP="006A6F39">
          <w:pPr>
            <w:spacing w:after="160" w:line="259" w:lineRule="auto"/>
            <w:rPr>
              <w:rStyle w:val="Strong"/>
              <w:b w:val="0"/>
              <w:color w:val="auto"/>
            </w:rPr>
          </w:pPr>
          <w:r>
            <w:rPr>
              <w:rStyle w:val="Strong"/>
              <w:b w:val="0"/>
              <w:color w:val="auto"/>
            </w:rPr>
            <w:t>Chapter 13</w:t>
          </w:r>
          <w:r w:rsidR="006A6F39" w:rsidRPr="0065144A">
            <w:rPr>
              <w:rStyle w:val="Strong"/>
              <w:b w:val="0"/>
              <w:color w:val="auto"/>
            </w:rPr>
            <w:t>:</w:t>
          </w:r>
        </w:p>
        <w:p w14:paraId="2A58DF0B" w14:textId="5B6CE098" w:rsidR="006A6F39" w:rsidRPr="0065144A" w:rsidRDefault="00AE4BC2" w:rsidP="006A6F39">
          <w:pPr>
            <w:spacing w:after="160" w:line="259" w:lineRule="auto"/>
            <w:rPr>
              <w:rStyle w:val="Strong"/>
              <w:b w:val="0"/>
              <w:color w:val="auto"/>
            </w:rPr>
          </w:pPr>
          <w:r>
            <w:rPr>
              <w:rStyle w:val="Strong"/>
              <w:b w:val="0"/>
              <w:color w:val="auto"/>
            </w:rPr>
            <w:t>BI Application Content Specification</w:t>
          </w:r>
          <w:r w:rsidR="006A6F39" w:rsidRPr="0065144A">
            <w:rPr>
              <w:rStyle w:val="Strong"/>
              <w:b w:val="0"/>
              <w:color w:val="auto"/>
            </w:rPr>
            <w:t xml:space="preserve"> Template</w:t>
          </w:r>
        </w:p>
        <w:p w14:paraId="2E717B7E" w14:textId="77777777" w:rsidR="00FB49DA" w:rsidRDefault="00DE752A">
          <w:pPr>
            <w:sectPr w:rsidR="00FB49DA">
              <w:headerReference w:type="default" r:id="rId10"/>
              <w:footerReference w:type="default" r:id="rId11"/>
              <w:headerReference w:type="first" r:id="rId12"/>
              <w:footerReference w:type="first" r:id="rId13"/>
              <w:pgSz w:w="12240" w:h="15840" w:code="1"/>
              <w:pgMar w:top="1080" w:right="1440" w:bottom="1080" w:left="1440" w:header="720" w:footer="576" w:gutter="0"/>
              <w:pgNumType w:start="0"/>
              <w:cols w:space="720"/>
              <w:titlePg/>
              <w:docGrid w:linePitch="360"/>
            </w:sectPr>
          </w:pPr>
          <w:r>
            <w:br w:type="page"/>
          </w:r>
        </w:p>
        <w:p w14:paraId="529B6A16" w14:textId="77777777" w:rsidR="00DE752A" w:rsidRDefault="00DE752A"/>
        <w:p w14:paraId="2F41BB9D" w14:textId="77777777" w:rsidR="006A6F39" w:rsidRDefault="003D3289">
          <w:sdt>
            <w:sdtPr>
              <w:alias w:val="Click icon at right to replace logo"/>
              <w:tag w:val="Click icon at right to replace logo"/>
              <w:id w:val="-2090688503"/>
              <w:picture/>
            </w:sdtPr>
            <w:sdtEndPr/>
            <w:sdtContent>
              <w:r w:rsidR="00EB6EE4">
                <w:rPr>
                  <w:noProof/>
                  <w:lang w:eastAsia="en-US"/>
                </w:rPr>
                <w:drawing>
                  <wp:inline distT="0" distB="0" distL="0" distR="0" wp14:anchorId="2928E73A" wp14:editId="213B7217">
                    <wp:extent cx="914400" cy="440871"/>
                    <wp:effectExtent l="0" t="0" r="0" b="0"/>
                    <wp:docPr id="14" name="Picture 14"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p>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EndPr/>
          <w:sdtContent>
            <w:p w14:paraId="07C745EA" w14:textId="77777777" w:rsidR="006A6F39" w:rsidRDefault="005C3EA1">
              <w:r w:rsidRPr="005C3EA1">
                <w:rPr>
                  <w:rFonts w:ascii="Arial" w:hAnsi="Arial" w:cs="Arial"/>
                  <w:noProof/>
                  <w:color w:val="auto"/>
                  <w:sz w:val="36"/>
                  <w:szCs w:val="36"/>
                  <w:lang w:eastAsia="en-US"/>
                </w:rPr>
                <w:t>[Company Name]</w:t>
              </w:r>
            </w:p>
          </w:sdtContent>
        </w:sdt>
        <w:p w14:paraId="02D1C740" w14:textId="77777777" w:rsidR="006A6F39" w:rsidRDefault="006A6F39"/>
        <w:p w14:paraId="44D5A04A" w14:textId="77777777" w:rsidR="006A6F39" w:rsidRDefault="006A6F39"/>
        <w:p w14:paraId="1E48E430" w14:textId="793A6EC0" w:rsidR="00AE4BC2" w:rsidRPr="006A6F39" w:rsidRDefault="00AE4BC2" w:rsidP="006A6F39">
          <w:pPr>
            <w:rPr>
              <w:rFonts w:ascii="Arial" w:hAnsi="Arial" w:cs="Arial"/>
              <w:noProof/>
              <w:color w:val="auto"/>
              <w:sz w:val="48"/>
              <w:szCs w:val="48"/>
              <w:lang w:eastAsia="en-US"/>
            </w:rPr>
          </w:pPr>
          <w:r w:rsidRPr="00AE4BC2">
            <w:rPr>
              <w:rFonts w:ascii="Arial" w:hAnsi="Arial" w:cs="Arial"/>
              <w:color w:val="auto"/>
              <w:sz w:val="48"/>
              <w:szCs w:val="48"/>
            </w:rPr>
            <w:t xml:space="preserve">BI Application Content Specification </w:t>
          </w:r>
          <w:r>
            <w:rPr>
              <w:rFonts w:ascii="Arial" w:hAnsi="Arial" w:cs="Arial"/>
              <w:noProof/>
              <w:color w:val="auto"/>
              <w:sz w:val="48"/>
              <w:szCs w:val="48"/>
              <w:lang w:eastAsia="en-US"/>
            </w:rPr>
            <w:t>Template</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EndPr/>
          <w:sdtContent>
            <w:p w14:paraId="259FD780" w14:textId="77777777" w:rsidR="006A6F39" w:rsidRPr="006A6F39" w:rsidRDefault="00193B43" w:rsidP="006A6F39">
              <w:pPr>
                <w:rPr>
                  <w:rFonts w:ascii="Arial" w:hAnsi="Arial" w:cs="Arial"/>
                  <w:noProof/>
                  <w:color w:val="auto"/>
                  <w:sz w:val="36"/>
                  <w:szCs w:val="36"/>
                  <w:lang w:eastAsia="en-US"/>
                </w:rPr>
              </w:pPr>
              <w:r>
                <w:rPr>
                  <w:rFonts w:ascii="Arial" w:hAnsi="Arial" w:cs="Arial"/>
                  <w:noProof/>
                  <w:color w:val="auto"/>
                  <w:sz w:val="36"/>
                  <w:szCs w:val="36"/>
                  <w:lang w:eastAsia="en-US"/>
                </w:rPr>
                <w:t>[Project Name]</w:t>
              </w:r>
            </w:p>
          </w:sdtContent>
        </w:sdt>
        <w:p w14:paraId="001B1D20" w14:textId="77777777" w:rsidR="006A6F39" w:rsidRDefault="006A6F39" w:rsidP="006A6F39">
          <w:pPr>
            <w:rPr>
              <w:rFonts w:ascii="Arial" w:hAnsi="Arial" w:cs="Arial"/>
              <w:noProof/>
              <w:sz w:val="28"/>
              <w:szCs w:val="28"/>
              <w:lang w:eastAsia="en-US"/>
            </w:rPr>
          </w:pPr>
        </w:p>
        <w:p w14:paraId="2B38FD03" w14:textId="77777777" w:rsidR="006A6F39" w:rsidRDefault="006A6F39" w:rsidP="006A6F39">
          <w:pPr>
            <w:rPr>
              <w:rFonts w:ascii="Arial" w:hAnsi="Arial" w:cs="Arial"/>
              <w:noProof/>
              <w:sz w:val="28"/>
              <w:szCs w:val="28"/>
              <w:lang w:eastAsia="en-US"/>
            </w:rPr>
          </w:pPr>
        </w:p>
        <w:p w14:paraId="444F3242" w14:textId="77777777"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rsidR="00471E66" w:rsidRPr="00A86BC9">
                <w:rPr>
                  <w:rFonts w:ascii="Arial" w:hAnsi="Arial" w:cs="Arial"/>
                  <w:color w:val="auto"/>
                  <w:sz w:val="28"/>
                  <w:szCs w:val="28"/>
                </w:rPr>
                <w:t>[Select Date]</w:t>
              </w:r>
            </w:sdtContent>
          </w:sdt>
        </w:p>
        <w:p w14:paraId="2D47F1DC" w14:textId="77777777" w:rsidR="006A6F39"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p>
        <w:p w14:paraId="3C163D45" w14:textId="77777777" w:rsidR="006700CE" w:rsidRDefault="006A6F39" w:rsidP="006A6F39">
          <w:pPr>
            <w:rPr>
              <w:rFonts w:ascii="Arial" w:hAnsi="Arial" w:cs="Arial"/>
              <w:noProof/>
              <w:sz w:val="28"/>
              <w:szCs w:val="28"/>
              <w:lang w:eastAsia="en-US"/>
            </w:rPr>
          </w:pPr>
          <w:r w:rsidRPr="006A6F39">
            <w:rPr>
              <w:rFonts w:ascii="Arial" w:hAnsi="Arial" w:cs="Arial"/>
              <w:noProof/>
              <w:sz w:val="28"/>
              <w:szCs w:val="28"/>
              <w:lang w:eastAsia="en-US"/>
            </w:rPr>
            <w:t>Sponsor(s):</w:t>
          </w:r>
        </w:p>
        <w:p w14:paraId="3C394A52" w14:textId="77777777" w:rsidR="006700CE" w:rsidRDefault="006700CE">
          <w:pPr>
            <w:rPr>
              <w:rFonts w:ascii="Arial" w:hAnsi="Arial" w:cs="Arial"/>
              <w:noProof/>
              <w:sz w:val="28"/>
              <w:szCs w:val="28"/>
              <w:lang w:eastAsia="en-US"/>
            </w:rPr>
          </w:pPr>
          <w:r>
            <w:rPr>
              <w:rFonts w:ascii="Arial" w:hAnsi="Arial" w:cs="Arial"/>
              <w:noProof/>
              <w:sz w:val="28"/>
              <w:szCs w:val="28"/>
              <w:lang w:eastAsia="en-US"/>
            </w:rPr>
            <w:br w:type="page"/>
          </w:r>
        </w:p>
        <w:p w14:paraId="7CE505D9" w14:textId="77777777" w:rsidR="006700CE" w:rsidRDefault="006700CE" w:rsidP="00ED50B2">
          <w:pPr>
            <w:pStyle w:val="TOCHeading"/>
          </w:pPr>
          <w:r>
            <w:lastRenderedPageBreak/>
            <w:t>Table of Contents</w:t>
          </w:r>
        </w:p>
        <w:p w14:paraId="59FF40AD" w14:textId="77777777" w:rsidR="00CA03E8" w:rsidRDefault="006700CE">
          <w:pPr>
            <w:pStyle w:val="TOC1"/>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4000378" w:history="1">
            <w:r w:rsidR="00CA03E8" w:rsidRPr="00D46828">
              <w:rPr>
                <w:rStyle w:val="Hyperlink"/>
                <w:noProof/>
              </w:rPr>
              <w:t>BI Applications</w:t>
            </w:r>
            <w:r w:rsidR="00CA03E8">
              <w:rPr>
                <w:noProof/>
                <w:webHidden/>
              </w:rPr>
              <w:tab/>
            </w:r>
            <w:r w:rsidR="00CA03E8">
              <w:rPr>
                <w:noProof/>
                <w:webHidden/>
              </w:rPr>
              <w:fldChar w:fldCharType="begin"/>
            </w:r>
            <w:r w:rsidR="00CA03E8">
              <w:rPr>
                <w:noProof/>
                <w:webHidden/>
              </w:rPr>
              <w:instrText xml:space="preserve"> PAGEREF _Toc404000378 \h </w:instrText>
            </w:r>
            <w:r w:rsidR="00CA03E8">
              <w:rPr>
                <w:noProof/>
                <w:webHidden/>
              </w:rPr>
            </w:r>
            <w:r w:rsidR="00CA03E8">
              <w:rPr>
                <w:noProof/>
                <w:webHidden/>
              </w:rPr>
              <w:fldChar w:fldCharType="separate"/>
            </w:r>
            <w:r w:rsidR="00CA03E8">
              <w:rPr>
                <w:noProof/>
                <w:webHidden/>
              </w:rPr>
              <w:t>4</w:t>
            </w:r>
            <w:r w:rsidR="00CA03E8">
              <w:rPr>
                <w:noProof/>
                <w:webHidden/>
              </w:rPr>
              <w:fldChar w:fldCharType="end"/>
            </w:r>
          </w:hyperlink>
        </w:p>
        <w:p w14:paraId="30610C4F" w14:textId="77777777" w:rsidR="00CA03E8" w:rsidRDefault="003D3289">
          <w:pPr>
            <w:pStyle w:val="TOC1"/>
            <w:tabs>
              <w:tab w:val="right" w:leader="dot" w:pos="9350"/>
            </w:tabs>
            <w:rPr>
              <w:rFonts w:asciiTheme="minorHAnsi" w:hAnsiTheme="minorHAnsi"/>
              <w:b w:val="0"/>
              <w:bCs w:val="0"/>
              <w:caps w:val="0"/>
              <w:noProof/>
              <w:color w:val="auto"/>
              <w:sz w:val="22"/>
              <w:szCs w:val="22"/>
              <w:lang w:eastAsia="en-US"/>
            </w:rPr>
          </w:pPr>
          <w:hyperlink w:anchor="_Toc404000379" w:history="1">
            <w:r w:rsidR="00CA03E8" w:rsidRPr="00D46828">
              <w:rPr>
                <w:rStyle w:val="Hyperlink"/>
                <w:noProof/>
              </w:rPr>
              <w:t>BI Content Specification: [BI Application Name]</w:t>
            </w:r>
            <w:r w:rsidR="00CA03E8">
              <w:rPr>
                <w:noProof/>
                <w:webHidden/>
              </w:rPr>
              <w:tab/>
            </w:r>
            <w:r w:rsidR="00CA03E8">
              <w:rPr>
                <w:noProof/>
                <w:webHidden/>
              </w:rPr>
              <w:fldChar w:fldCharType="begin"/>
            </w:r>
            <w:r w:rsidR="00CA03E8">
              <w:rPr>
                <w:noProof/>
                <w:webHidden/>
              </w:rPr>
              <w:instrText xml:space="preserve"> PAGEREF _Toc404000379 \h </w:instrText>
            </w:r>
            <w:r w:rsidR="00CA03E8">
              <w:rPr>
                <w:noProof/>
                <w:webHidden/>
              </w:rPr>
            </w:r>
            <w:r w:rsidR="00CA03E8">
              <w:rPr>
                <w:noProof/>
                <w:webHidden/>
              </w:rPr>
              <w:fldChar w:fldCharType="separate"/>
            </w:r>
            <w:r w:rsidR="00CA03E8">
              <w:rPr>
                <w:noProof/>
                <w:webHidden/>
              </w:rPr>
              <w:t>5</w:t>
            </w:r>
            <w:r w:rsidR="00CA03E8">
              <w:rPr>
                <w:noProof/>
                <w:webHidden/>
              </w:rPr>
              <w:fldChar w:fldCharType="end"/>
            </w:r>
          </w:hyperlink>
        </w:p>
        <w:p w14:paraId="1621F5EA" w14:textId="77777777" w:rsidR="00CA03E8" w:rsidRDefault="003D3289">
          <w:pPr>
            <w:pStyle w:val="TOC2"/>
            <w:tabs>
              <w:tab w:val="right" w:leader="dot" w:pos="9350"/>
            </w:tabs>
            <w:rPr>
              <w:rFonts w:asciiTheme="minorHAnsi" w:hAnsiTheme="minorHAnsi"/>
              <w:smallCaps w:val="0"/>
              <w:noProof/>
              <w:color w:val="auto"/>
              <w:sz w:val="22"/>
              <w:szCs w:val="22"/>
              <w:lang w:eastAsia="en-US"/>
            </w:rPr>
          </w:pPr>
          <w:hyperlink w:anchor="_Toc404000380" w:history="1">
            <w:r w:rsidR="00CA03E8" w:rsidRPr="00D46828">
              <w:rPr>
                <w:rStyle w:val="Hyperlink"/>
                <w:noProof/>
              </w:rPr>
              <w:t>BI APPLICATION - DESCRIPTION</w:t>
            </w:r>
            <w:r w:rsidR="00CA03E8">
              <w:rPr>
                <w:noProof/>
                <w:webHidden/>
              </w:rPr>
              <w:tab/>
            </w:r>
            <w:r w:rsidR="00CA03E8">
              <w:rPr>
                <w:noProof/>
                <w:webHidden/>
              </w:rPr>
              <w:fldChar w:fldCharType="begin"/>
            </w:r>
            <w:r w:rsidR="00CA03E8">
              <w:rPr>
                <w:noProof/>
                <w:webHidden/>
              </w:rPr>
              <w:instrText xml:space="preserve"> PAGEREF _Toc404000380 \h </w:instrText>
            </w:r>
            <w:r w:rsidR="00CA03E8">
              <w:rPr>
                <w:noProof/>
                <w:webHidden/>
              </w:rPr>
            </w:r>
            <w:r w:rsidR="00CA03E8">
              <w:rPr>
                <w:noProof/>
                <w:webHidden/>
              </w:rPr>
              <w:fldChar w:fldCharType="separate"/>
            </w:r>
            <w:r w:rsidR="00CA03E8">
              <w:rPr>
                <w:noProof/>
                <w:webHidden/>
              </w:rPr>
              <w:t>5</w:t>
            </w:r>
            <w:r w:rsidR="00CA03E8">
              <w:rPr>
                <w:noProof/>
                <w:webHidden/>
              </w:rPr>
              <w:fldChar w:fldCharType="end"/>
            </w:r>
          </w:hyperlink>
        </w:p>
        <w:p w14:paraId="2FE3C2DD"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1"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BI Application Identifier</w:t>
            </w:r>
            <w:r w:rsidR="00CA03E8">
              <w:rPr>
                <w:noProof/>
                <w:webHidden/>
              </w:rPr>
              <w:tab/>
            </w:r>
            <w:r w:rsidR="00CA03E8">
              <w:rPr>
                <w:noProof/>
                <w:webHidden/>
              </w:rPr>
              <w:fldChar w:fldCharType="begin"/>
            </w:r>
            <w:r w:rsidR="00CA03E8">
              <w:rPr>
                <w:noProof/>
                <w:webHidden/>
              </w:rPr>
              <w:instrText xml:space="preserve"> PAGEREF _Toc404000381 \h </w:instrText>
            </w:r>
            <w:r w:rsidR="00CA03E8">
              <w:rPr>
                <w:noProof/>
                <w:webHidden/>
              </w:rPr>
            </w:r>
            <w:r w:rsidR="00CA03E8">
              <w:rPr>
                <w:noProof/>
                <w:webHidden/>
              </w:rPr>
              <w:fldChar w:fldCharType="separate"/>
            </w:r>
            <w:r w:rsidR="00CA03E8">
              <w:rPr>
                <w:noProof/>
                <w:webHidden/>
              </w:rPr>
              <w:t>5</w:t>
            </w:r>
            <w:r w:rsidR="00CA03E8">
              <w:rPr>
                <w:noProof/>
                <w:webHidden/>
              </w:rPr>
              <w:fldChar w:fldCharType="end"/>
            </w:r>
          </w:hyperlink>
        </w:p>
        <w:p w14:paraId="4FB75C3F"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2"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BI Application Name</w:t>
            </w:r>
            <w:r w:rsidR="00CA03E8">
              <w:rPr>
                <w:noProof/>
                <w:webHidden/>
              </w:rPr>
              <w:tab/>
            </w:r>
            <w:r w:rsidR="00CA03E8">
              <w:rPr>
                <w:noProof/>
                <w:webHidden/>
              </w:rPr>
              <w:fldChar w:fldCharType="begin"/>
            </w:r>
            <w:r w:rsidR="00CA03E8">
              <w:rPr>
                <w:noProof/>
                <w:webHidden/>
              </w:rPr>
              <w:instrText xml:space="preserve"> PAGEREF _Toc404000382 \h </w:instrText>
            </w:r>
            <w:r w:rsidR="00CA03E8">
              <w:rPr>
                <w:noProof/>
                <w:webHidden/>
              </w:rPr>
            </w:r>
            <w:r w:rsidR="00CA03E8">
              <w:rPr>
                <w:noProof/>
                <w:webHidden/>
              </w:rPr>
              <w:fldChar w:fldCharType="separate"/>
            </w:r>
            <w:r w:rsidR="00CA03E8">
              <w:rPr>
                <w:noProof/>
                <w:webHidden/>
              </w:rPr>
              <w:t>5</w:t>
            </w:r>
            <w:r w:rsidR="00CA03E8">
              <w:rPr>
                <w:noProof/>
                <w:webHidden/>
              </w:rPr>
              <w:fldChar w:fldCharType="end"/>
            </w:r>
          </w:hyperlink>
        </w:p>
        <w:p w14:paraId="485AAD0F"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3"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BI Application Description</w:t>
            </w:r>
            <w:r w:rsidR="00CA03E8">
              <w:rPr>
                <w:noProof/>
                <w:webHidden/>
              </w:rPr>
              <w:tab/>
            </w:r>
            <w:r w:rsidR="00CA03E8">
              <w:rPr>
                <w:noProof/>
                <w:webHidden/>
              </w:rPr>
              <w:fldChar w:fldCharType="begin"/>
            </w:r>
            <w:r w:rsidR="00CA03E8">
              <w:rPr>
                <w:noProof/>
                <w:webHidden/>
              </w:rPr>
              <w:instrText xml:space="preserve"> PAGEREF _Toc404000383 \h </w:instrText>
            </w:r>
            <w:r w:rsidR="00CA03E8">
              <w:rPr>
                <w:noProof/>
                <w:webHidden/>
              </w:rPr>
            </w:r>
            <w:r w:rsidR="00CA03E8">
              <w:rPr>
                <w:noProof/>
                <w:webHidden/>
              </w:rPr>
              <w:fldChar w:fldCharType="separate"/>
            </w:r>
            <w:r w:rsidR="00CA03E8">
              <w:rPr>
                <w:noProof/>
                <w:webHidden/>
              </w:rPr>
              <w:t>5</w:t>
            </w:r>
            <w:r w:rsidR="00CA03E8">
              <w:rPr>
                <w:noProof/>
                <w:webHidden/>
              </w:rPr>
              <w:fldChar w:fldCharType="end"/>
            </w:r>
          </w:hyperlink>
        </w:p>
        <w:p w14:paraId="59ADFFED"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4"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BI Application Category</w:t>
            </w:r>
            <w:r w:rsidR="00CA03E8">
              <w:rPr>
                <w:noProof/>
                <w:webHidden/>
              </w:rPr>
              <w:tab/>
            </w:r>
            <w:r w:rsidR="00CA03E8">
              <w:rPr>
                <w:noProof/>
                <w:webHidden/>
              </w:rPr>
              <w:fldChar w:fldCharType="begin"/>
            </w:r>
            <w:r w:rsidR="00CA03E8">
              <w:rPr>
                <w:noProof/>
                <w:webHidden/>
              </w:rPr>
              <w:instrText xml:space="preserve"> PAGEREF _Toc404000384 \h </w:instrText>
            </w:r>
            <w:r w:rsidR="00CA03E8">
              <w:rPr>
                <w:noProof/>
                <w:webHidden/>
              </w:rPr>
            </w:r>
            <w:r w:rsidR="00CA03E8">
              <w:rPr>
                <w:noProof/>
                <w:webHidden/>
              </w:rPr>
              <w:fldChar w:fldCharType="separate"/>
            </w:r>
            <w:r w:rsidR="00CA03E8">
              <w:rPr>
                <w:noProof/>
                <w:webHidden/>
              </w:rPr>
              <w:t>5</w:t>
            </w:r>
            <w:r w:rsidR="00CA03E8">
              <w:rPr>
                <w:noProof/>
                <w:webHidden/>
              </w:rPr>
              <w:fldChar w:fldCharType="end"/>
            </w:r>
          </w:hyperlink>
        </w:p>
        <w:p w14:paraId="033FFB05" w14:textId="77777777" w:rsidR="00CA03E8" w:rsidRDefault="003D3289">
          <w:pPr>
            <w:pStyle w:val="TOC2"/>
            <w:tabs>
              <w:tab w:val="right" w:leader="dot" w:pos="9350"/>
            </w:tabs>
            <w:rPr>
              <w:rFonts w:asciiTheme="minorHAnsi" w:hAnsiTheme="minorHAnsi"/>
              <w:smallCaps w:val="0"/>
              <w:noProof/>
              <w:color w:val="auto"/>
              <w:sz w:val="22"/>
              <w:szCs w:val="22"/>
              <w:lang w:eastAsia="en-US"/>
            </w:rPr>
          </w:pPr>
          <w:hyperlink w:anchor="_Toc404000385" w:history="1">
            <w:r w:rsidR="00CA03E8" w:rsidRPr="00D46828">
              <w:rPr>
                <w:rStyle w:val="Hyperlink"/>
                <w:noProof/>
              </w:rPr>
              <w:t>BI APPLICATION – BUSINESS CONTEXT</w:t>
            </w:r>
            <w:r w:rsidR="00CA03E8">
              <w:rPr>
                <w:noProof/>
                <w:webHidden/>
              </w:rPr>
              <w:tab/>
            </w:r>
            <w:r w:rsidR="00CA03E8">
              <w:rPr>
                <w:noProof/>
                <w:webHidden/>
              </w:rPr>
              <w:fldChar w:fldCharType="begin"/>
            </w:r>
            <w:r w:rsidR="00CA03E8">
              <w:rPr>
                <w:noProof/>
                <w:webHidden/>
              </w:rPr>
              <w:instrText xml:space="preserve"> PAGEREF _Toc404000385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488DB313"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6"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owner</w:t>
            </w:r>
            <w:r w:rsidR="00CA03E8">
              <w:rPr>
                <w:noProof/>
                <w:webHidden/>
              </w:rPr>
              <w:tab/>
            </w:r>
            <w:r w:rsidR="00CA03E8">
              <w:rPr>
                <w:noProof/>
                <w:webHidden/>
              </w:rPr>
              <w:fldChar w:fldCharType="begin"/>
            </w:r>
            <w:r w:rsidR="00CA03E8">
              <w:rPr>
                <w:noProof/>
                <w:webHidden/>
              </w:rPr>
              <w:instrText xml:space="preserve"> PAGEREF _Toc404000386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7F1BCBF3"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7"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Content Subject Matter Expert (SME)</w:t>
            </w:r>
            <w:r w:rsidR="00CA03E8">
              <w:rPr>
                <w:noProof/>
                <w:webHidden/>
              </w:rPr>
              <w:tab/>
            </w:r>
            <w:r w:rsidR="00CA03E8">
              <w:rPr>
                <w:noProof/>
                <w:webHidden/>
              </w:rPr>
              <w:fldChar w:fldCharType="begin"/>
            </w:r>
            <w:r w:rsidR="00CA03E8">
              <w:rPr>
                <w:noProof/>
                <w:webHidden/>
              </w:rPr>
              <w:instrText xml:space="preserve"> PAGEREF _Toc404000387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686C1745"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8"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constituency</w:t>
            </w:r>
            <w:r w:rsidR="00CA03E8">
              <w:rPr>
                <w:noProof/>
                <w:webHidden/>
              </w:rPr>
              <w:tab/>
            </w:r>
            <w:r w:rsidR="00CA03E8">
              <w:rPr>
                <w:noProof/>
                <w:webHidden/>
              </w:rPr>
              <w:fldChar w:fldCharType="begin"/>
            </w:r>
            <w:r w:rsidR="00CA03E8">
              <w:rPr>
                <w:noProof/>
                <w:webHidden/>
              </w:rPr>
              <w:instrText xml:space="preserve"> PAGEREF _Toc404000388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15C5A4C9"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89"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processes</w:t>
            </w:r>
            <w:r w:rsidR="00CA03E8">
              <w:rPr>
                <w:noProof/>
                <w:webHidden/>
              </w:rPr>
              <w:tab/>
            </w:r>
            <w:r w:rsidR="00CA03E8">
              <w:rPr>
                <w:noProof/>
                <w:webHidden/>
              </w:rPr>
              <w:fldChar w:fldCharType="begin"/>
            </w:r>
            <w:r w:rsidR="00CA03E8">
              <w:rPr>
                <w:noProof/>
                <w:webHidden/>
              </w:rPr>
              <w:instrText xml:space="preserve"> PAGEREF _Toc404000389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5A4F6A04"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0"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priority</w:t>
            </w:r>
            <w:r w:rsidR="00CA03E8">
              <w:rPr>
                <w:noProof/>
                <w:webHidden/>
              </w:rPr>
              <w:tab/>
            </w:r>
            <w:r w:rsidR="00CA03E8">
              <w:rPr>
                <w:noProof/>
                <w:webHidden/>
              </w:rPr>
              <w:fldChar w:fldCharType="begin"/>
            </w:r>
            <w:r w:rsidR="00CA03E8">
              <w:rPr>
                <w:noProof/>
                <w:webHidden/>
              </w:rPr>
              <w:instrText xml:space="preserve"> PAGEREF _Toc404000390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33A301BB"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1"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concerns or issues</w:t>
            </w:r>
            <w:r w:rsidR="00CA03E8">
              <w:rPr>
                <w:noProof/>
                <w:webHidden/>
              </w:rPr>
              <w:tab/>
            </w:r>
            <w:r w:rsidR="00CA03E8">
              <w:rPr>
                <w:noProof/>
                <w:webHidden/>
              </w:rPr>
              <w:fldChar w:fldCharType="begin"/>
            </w:r>
            <w:r w:rsidR="00CA03E8">
              <w:rPr>
                <w:noProof/>
                <w:webHidden/>
              </w:rPr>
              <w:instrText xml:space="preserve"> PAGEREF _Toc404000391 \h </w:instrText>
            </w:r>
            <w:r w:rsidR="00CA03E8">
              <w:rPr>
                <w:noProof/>
                <w:webHidden/>
              </w:rPr>
            </w:r>
            <w:r w:rsidR="00CA03E8">
              <w:rPr>
                <w:noProof/>
                <w:webHidden/>
              </w:rPr>
              <w:fldChar w:fldCharType="separate"/>
            </w:r>
            <w:r w:rsidR="00CA03E8">
              <w:rPr>
                <w:noProof/>
                <w:webHidden/>
              </w:rPr>
              <w:t>6</w:t>
            </w:r>
            <w:r w:rsidR="00CA03E8">
              <w:rPr>
                <w:noProof/>
                <w:webHidden/>
              </w:rPr>
              <w:fldChar w:fldCharType="end"/>
            </w:r>
          </w:hyperlink>
        </w:p>
        <w:p w14:paraId="0F863A74" w14:textId="77777777" w:rsidR="00CA03E8" w:rsidRDefault="003D3289">
          <w:pPr>
            <w:pStyle w:val="TOC2"/>
            <w:tabs>
              <w:tab w:val="right" w:leader="dot" w:pos="9350"/>
            </w:tabs>
            <w:rPr>
              <w:rFonts w:asciiTheme="minorHAnsi" w:hAnsiTheme="minorHAnsi"/>
              <w:smallCaps w:val="0"/>
              <w:noProof/>
              <w:color w:val="auto"/>
              <w:sz w:val="22"/>
              <w:szCs w:val="22"/>
              <w:lang w:eastAsia="en-US"/>
            </w:rPr>
          </w:pPr>
          <w:hyperlink w:anchor="_Toc404000392" w:history="1">
            <w:r w:rsidR="00CA03E8" w:rsidRPr="00D46828">
              <w:rPr>
                <w:rStyle w:val="Hyperlink"/>
                <w:noProof/>
              </w:rPr>
              <w:t>BI APPLICATION – EXISTING REPORTS</w:t>
            </w:r>
            <w:r w:rsidR="00CA03E8">
              <w:rPr>
                <w:noProof/>
                <w:webHidden/>
              </w:rPr>
              <w:tab/>
            </w:r>
            <w:r w:rsidR="00CA03E8">
              <w:rPr>
                <w:noProof/>
                <w:webHidden/>
              </w:rPr>
              <w:fldChar w:fldCharType="begin"/>
            </w:r>
            <w:r w:rsidR="00CA03E8">
              <w:rPr>
                <w:noProof/>
                <w:webHidden/>
              </w:rPr>
              <w:instrText xml:space="preserve"> PAGEREF _Toc404000392 \h </w:instrText>
            </w:r>
            <w:r w:rsidR="00CA03E8">
              <w:rPr>
                <w:noProof/>
                <w:webHidden/>
              </w:rPr>
            </w:r>
            <w:r w:rsidR="00CA03E8">
              <w:rPr>
                <w:noProof/>
                <w:webHidden/>
              </w:rPr>
              <w:fldChar w:fldCharType="separate"/>
            </w:r>
            <w:r w:rsidR="00CA03E8">
              <w:rPr>
                <w:noProof/>
                <w:webHidden/>
              </w:rPr>
              <w:t>7</w:t>
            </w:r>
            <w:r w:rsidR="00CA03E8">
              <w:rPr>
                <w:noProof/>
                <w:webHidden/>
              </w:rPr>
              <w:fldChar w:fldCharType="end"/>
            </w:r>
          </w:hyperlink>
        </w:p>
        <w:p w14:paraId="2B7D2D9D"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3"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Existing Reports of Data shadow Systems</w:t>
            </w:r>
            <w:r w:rsidR="00CA03E8">
              <w:rPr>
                <w:noProof/>
                <w:webHidden/>
              </w:rPr>
              <w:tab/>
            </w:r>
            <w:r w:rsidR="00CA03E8">
              <w:rPr>
                <w:noProof/>
                <w:webHidden/>
              </w:rPr>
              <w:fldChar w:fldCharType="begin"/>
            </w:r>
            <w:r w:rsidR="00CA03E8">
              <w:rPr>
                <w:noProof/>
                <w:webHidden/>
              </w:rPr>
              <w:instrText xml:space="preserve"> PAGEREF _Toc404000393 \h </w:instrText>
            </w:r>
            <w:r w:rsidR="00CA03E8">
              <w:rPr>
                <w:noProof/>
                <w:webHidden/>
              </w:rPr>
            </w:r>
            <w:r w:rsidR="00CA03E8">
              <w:rPr>
                <w:noProof/>
                <w:webHidden/>
              </w:rPr>
              <w:fldChar w:fldCharType="separate"/>
            </w:r>
            <w:r w:rsidR="00CA03E8">
              <w:rPr>
                <w:noProof/>
                <w:webHidden/>
              </w:rPr>
              <w:t>7</w:t>
            </w:r>
            <w:r w:rsidR="00CA03E8">
              <w:rPr>
                <w:noProof/>
                <w:webHidden/>
              </w:rPr>
              <w:fldChar w:fldCharType="end"/>
            </w:r>
          </w:hyperlink>
        </w:p>
        <w:p w14:paraId="7C4B9FB9"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4"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Samples of Reports of Data shadow Systems</w:t>
            </w:r>
            <w:r w:rsidR="00CA03E8">
              <w:rPr>
                <w:noProof/>
                <w:webHidden/>
              </w:rPr>
              <w:tab/>
            </w:r>
            <w:r w:rsidR="00CA03E8">
              <w:rPr>
                <w:noProof/>
                <w:webHidden/>
              </w:rPr>
              <w:fldChar w:fldCharType="begin"/>
            </w:r>
            <w:r w:rsidR="00CA03E8">
              <w:rPr>
                <w:noProof/>
                <w:webHidden/>
              </w:rPr>
              <w:instrText xml:space="preserve"> PAGEREF _Toc404000394 \h </w:instrText>
            </w:r>
            <w:r w:rsidR="00CA03E8">
              <w:rPr>
                <w:noProof/>
                <w:webHidden/>
              </w:rPr>
            </w:r>
            <w:r w:rsidR="00CA03E8">
              <w:rPr>
                <w:noProof/>
                <w:webHidden/>
              </w:rPr>
              <w:fldChar w:fldCharType="separate"/>
            </w:r>
            <w:r w:rsidR="00CA03E8">
              <w:rPr>
                <w:noProof/>
                <w:webHidden/>
              </w:rPr>
              <w:t>7</w:t>
            </w:r>
            <w:r w:rsidR="00CA03E8">
              <w:rPr>
                <w:noProof/>
                <w:webHidden/>
              </w:rPr>
              <w:fldChar w:fldCharType="end"/>
            </w:r>
          </w:hyperlink>
        </w:p>
        <w:p w14:paraId="7C3B652E" w14:textId="77777777" w:rsidR="00CA03E8" w:rsidRDefault="003D3289">
          <w:pPr>
            <w:pStyle w:val="TOC2"/>
            <w:tabs>
              <w:tab w:val="right" w:leader="dot" w:pos="9350"/>
            </w:tabs>
            <w:rPr>
              <w:rFonts w:asciiTheme="minorHAnsi" w:hAnsiTheme="minorHAnsi"/>
              <w:smallCaps w:val="0"/>
              <w:noProof/>
              <w:color w:val="auto"/>
              <w:sz w:val="22"/>
              <w:szCs w:val="22"/>
              <w:lang w:eastAsia="en-US"/>
            </w:rPr>
          </w:pPr>
          <w:hyperlink w:anchor="_Toc404000395" w:history="1">
            <w:r w:rsidR="00CA03E8" w:rsidRPr="00D46828">
              <w:rPr>
                <w:rStyle w:val="Hyperlink"/>
                <w:noProof/>
              </w:rPr>
              <w:t>BI APPLICATION – DATA CONTENT</w:t>
            </w:r>
            <w:r w:rsidR="00CA03E8">
              <w:rPr>
                <w:noProof/>
                <w:webHidden/>
              </w:rPr>
              <w:tab/>
            </w:r>
            <w:r w:rsidR="00CA03E8">
              <w:rPr>
                <w:noProof/>
                <w:webHidden/>
              </w:rPr>
              <w:fldChar w:fldCharType="begin"/>
            </w:r>
            <w:r w:rsidR="00CA03E8">
              <w:rPr>
                <w:noProof/>
                <w:webHidden/>
              </w:rPr>
              <w:instrText xml:space="preserve"> PAGEREF _Toc404000395 \h </w:instrText>
            </w:r>
            <w:r w:rsidR="00CA03E8">
              <w:rPr>
                <w:noProof/>
                <w:webHidden/>
              </w:rPr>
            </w:r>
            <w:r w:rsidR="00CA03E8">
              <w:rPr>
                <w:noProof/>
                <w:webHidden/>
              </w:rPr>
              <w:fldChar w:fldCharType="separate"/>
            </w:r>
            <w:r w:rsidR="00CA03E8">
              <w:rPr>
                <w:noProof/>
                <w:webHidden/>
              </w:rPr>
              <w:t>8</w:t>
            </w:r>
            <w:r w:rsidR="00CA03E8">
              <w:rPr>
                <w:noProof/>
                <w:webHidden/>
              </w:rPr>
              <w:fldChar w:fldCharType="end"/>
            </w:r>
          </w:hyperlink>
        </w:p>
        <w:p w14:paraId="0DA581FC"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6"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Business requirements</w:t>
            </w:r>
            <w:r w:rsidR="00CA03E8">
              <w:rPr>
                <w:noProof/>
                <w:webHidden/>
              </w:rPr>
              <w:tab/>
            </w:r>
            <w:r w:rsidR="00CA03E8">
              <w:rPr>
                <w:noProof/>
                <w:webHidden/>
              </w:rPr>
              <w:fldChar w:fldCharType="begin"/>
            </w:r>
            <w:r w:rsidR="00CA03E8">
              <w:rPr>
                <w:noProof/>
                <w:webHidden/>
              </w:rPr>
              <w:instrText xml:space="preserve"> PAGEREF _Toc404000396 \h </w:instrText>
            </w:r>
            <w:r w:rsidR="00CA03E8">
              <w:rPr>
                <w:noProof/>
                <w:webHidden/>
              </w:rPr>
            </w:r>
            <w:r w:rsidR="00CA03E8">
              <w:rPr>
                <w:noProof/>
                <w:webHidden/>
              </w:rPr>
              <w:fldChar w:fldCharType="separate"/>
            </w:r>
            <w:r w:rsidR="00CA03E8">
              <w:rPr>
                <w:noProof/>
                <w:webHidden/>
              </w:rPr>
              <w:t>8</w:t>
            </w:r>
            <w:r w:rsidR="00CA03E8">
              <w:rPr>
                <w:noProof/>
                <w:webHidden/>
              </w:rPr>
              <w:fldChar w:fldCharType="end"/>
            </w:r>
          </w:hyperlink>
        </w:p>
        <w:p w14:paraId="21786628"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7"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Data Integration requirements</w:t>
            </w:r>
            <w:r w:rsidR="00CA03E8">
              <w:rPr>
                <w:noProof/>
                <w:webHidden/>
              </w:rPr>
              <w:tab/>
            </w:r>
            <w:r w:rsidR="00CA03E8">
              <w:rPr>
                <w:noProof/>
                <w:webHidden/>
              </w:rPr>
              <w:fldChar w:fldCharType="begin"/>
            </w:r>
            <w:r w:rsidR="00CA03E8">
              <w:rPr>
                <w:noProof/>
                <w:webHidden/>
              </w:rPr>
              <w:instrText xml:space="preserve"> PAGEREF _Toc404000397 \h </w:instrText>
            </w:r>
            <w:r w:rsidR="00CA03E8">
              <w:rPr>
                <w:noProof/>
                <w:webHidden/>
              </w:rPr>
            </w:r>
            <w:r w:rsidR="00CA03E8">
              <w:rPr>
                <w:noProof/>
                <w:webHidden/>
              </w:rPr>
              <w:fldChar w:fldCharType="separate"/>
            </w:r>
            <w:r w:rsidR="00CA03E8">
              <w:rPr>
                <w:noProof/>
                <w:webHidden/>
              </w:rPr>
              <w:t>8</w:t>
            </w:r>
            <w:r w:rsidR="00CA03E8">
              <w:rPr>
                <w:noProof/>
                <w:webHidden/>
              </w:rPr>
              <w:fldChar w:fldCharType="end"/>
            </w:r>
          </w:hyperlink>
        </w:p>
        <w:p w14:paraId="22F3DC8F"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8"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Systems of Records (SORs)</w:t>
            </w:r>
            <w:r w:rsidR="00CA03E8">
              <w:rPr>
                <w:noProof/>
                <w:webHidden/>
              </w:rPr>
              <w:tab/>
            </w:r>
            <w:r w:rsidR="00CA03E8">
              <w:rPr>
                <w:noProof/>
                <w:webHidden/>
              </w:rPr>
              <w:fldChar w:fldCharType="begin"/>
            </w:r>
            <w:r w:rsidR="00CA03E8">
              <w:rPr>
                <w:noProof/>
                <w:webHidden/>
              </w:rPr>
              <w:instrText xml:space="preserve"> PAGEREF _Toc404000398 \h </w:instrText>
            </w:r>
            <w:r w:rsidR="00CA03E8">
              <w:rPr>
                <w:noProof/>
                <w:webHidden/>
              </w:rPr>
            </w:r>
            <w:r w:rsidR="00CA03E8">
              <w:rPr>
                <w:noProof/>
                <w:webHidden/>
              </w:rPr>
              <w:fldChar w:fldCharType="separate"/>
            </w:r>
            <w:r w:rsidR="00CA03E8">
              <w:rPr>
                <w:noProof/>
                <w:webHidden/>
              </w:rPr>
              <w:t>8</w:t>
            </w:r>
            <w:r w:rsidR="00CA03E8">
              <w:rPr>
                <w:noProof/>
                <w:webHidden/>
              </w:rPr>
              <w:fldChar w:fldCharType="end"/>
            </w:r>
          </w:hyperlink>
        </w:p>
        <w:p w14:paraId="00610D21"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399"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BI Application - Fields</w:t>
            </w:r>
            <w:r w:rsidR="00CA03E8">
              <w:rPr>
                <w:noProof/>
                <w:webHidden/>
              </w:rPr>
              <w:tab/>
            </w:r>
            <w:r w:rsidR="00CA03E8">
              <w:rPr>
                <w:noProof/>
                <w:webHidden/>
              </w:rPr>
              <w:fldChar w:fldCharType="begin"/>
            </w:r>
            <w:r w:rsidR="00CA03E8">
              <w:rPr>
                <w:noProof/>
                <w:webHidden/>
              </w:rPr>
              <w:instrText xml:space="preserve"> PAGEREF _Toc404000399 \h </w:instrText>
            </w:r>
            <w:r w:rsidR="00CA03E8">
              <w:rPr>
                <w:noProof/>
                <w:webHidden/>
              </w:rPr>
            </w:r>
            <w:r w:rsidR="00CA03E8">
              <w:rPr>
                <w:noProof/>
                <w:webHidden/>
              </w:rPr>
              <w:fldChar w:fldCharType="separate"/>
            </w:r>
            <w:r w:rsidR="00CA03E8">
              <w:rPr>
                <w:noProof/>
                <w:webHidden/>
              </w:rPr>
              <w:t>8</w:t>
            </w:r>
            <w:r w:rsidR="00CA03E8">
              <w:rPr>
                <w:noProof/>
                <w:webHidden/>
              </w:rPr>
              <w:fldChar w:fldCharType="end"/>
            </w:r>
          </w:hyperlink>
        </w:p>
        <w:p w14:paraId="264160CA"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400"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Data Content Update Frequency</w:t>
            </w:r>
            <w:r w:rsidR="00CA03E8">
              <w:rPr>
                <w:noProof/>
                <w:webHidden/>
              </w:rPr>
              <w:tab/>
            </w:r>
            <w:r w:rsidR="00CA03E8">
              <w:rPr>
                <w:noProof/>
                <w:webHidden/>
              </w:rPr>
              <w:fldChar w:fldCharType="begin"/>
            </w:r>
            <w:r w:rsidR="00CA03E8">
              <w:rPr>
                <w:noProof/>
                <w:webHidden/>
              </w:rPr>
              <w:instrText xml:space="preserve"> PAGEREF _Toc404000400 \h </w:instrText>
            </w:r>
            <w:r w:rsidR="00CA03E8">
              <w:rPr>
                <w:noProof/>
                <w:webHidden/>
              </w:rPr>
            </w:r>
            <w:r w:rsidR="00CA03E8">
              <w:rPr>
                <w:noProof/>
                <w:webHidden/>
              </w:rPr>
              <w:fldChar w:fldCharType="separate"/>
            </w:r>
            <w:r w:rsidR="00CA03E8">
              <w:rPr>
                <w:noProof/>
                <w:webHidden/>
              </w:rPr>
              <w:t>9</w:t>
            </w:r>
            <w:r w:rsidR="00CA03E8">
              <w:rPr>
                <w:noProof/>
                <w:webHidden/>
              </w:rPr>
              <w:fldChar w:fldCharType="end"/>
            </w:r>
          </w:hyperlink>
        </w:p>
        <w:p w14:paraId="352AE8E5"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401"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Data Content Update Type</w:t>
            </w:r>
            <w:r w:rsidR="00CA03E8">
              <w:rPr>
                <w:noProof/>
                <w:webHidden/>
              </w:rPr>
              <w:tab/>
            </w:r>
            <w:r w:rsidR="00CA03E8">
              <w:rPr>
                <w:noProof/>
                <w:webHidden/>
              </w:rPr>
              <w:fldChar w:fldCharType="begin"/>
            </w:r>
            <w:r w:rsidR="00CA03E8">
              <w:rPr>
                <w:noProof/>
                <w:webHidden/>
              </w:rPr>
              <w:instrText xml:space="preserve"> PAGEREF _Toc404000401 \h </w:instrText>
            </w:r>
            <w:r w:rsidR="00CA03E8">
              <w:rPr>
                <w:noProof/>
                <w:webHidden/>
              </w:rPr>
            </w:r>
            <w:r w:rsidR="00CA03E8">
              <w:rPr>
                <w:noProof/>
                <w:webHidden/>
              </w:rPr>
              <w:fldChar w:fldCharType="separate"/>
            </w:r>
            <w:r w:rsidR="00CA03E8">
              <w:rPr>
                <w:noProof/>
                <w:webHidden/>
              </w:rPr>
              <w:t>9</w:t>
            </w:r>
            <w:r w:rsidR="00CA03E8">
              <w:rPr>
                <w:noProof/>
                <w:webHidden/>
              </w:rPr>
              <w:fldChar w:fldCharType="end"/>
            </w:r>
          </w:hyperlink>
        </w:p>
        <w:p w14:paraId="4A35744E"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402"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Data Filters</w:t>
            </w:r>
            <w:r w:rsidR="00CA03E8">
              <w:rPr>
                <w:noProof/>
                <w:webHidden/>
              </w:rPr>
              <w:tab/>
            </w:r>
            <w:r w:rsidR="00CA03E8">
              <w:rPr>
                <w:noProof/>
                <w:webHidden/>
              </w:rPr>
              <w:fldChar w:fldCharType="begin"/>
            </w:r>
            <w:r w:rsidR="00CA03E8">
              <w:rPr>
                <w:noProof/>
                <w:webHidden/>
              </w:rPr>
              <w:instrText xml:space="preserve"> PAGEREF _Toc404000402 \h </w:instrText>
            </w:r>
            <w:r w:rsidR="00CA03E8">
              <w:rPr>
                <w:noProof/>
                <w:webHidden/>
              </w:rPr>
            </w:r>
            <w:r w:rsidR="00CA03E8">
              <w:rPr>
                <w:noProof/>
                <w:webHidden/>
              </w:rPr>
              <w:fldChar w:fldCharType="separate"/>
            </w:r>
            <w:r w:rsidR="00CA03E8">
              <w:rPr>
                <w:noProof/>
                <w:webHidden/>
              </w:rPr>
              <w:t>9</w:t>
            </w:r>
            <w:r w:rsidR="00CA03E8">
              <w:rPr>
                <w:noProof/>
                <w:webHidden/>
              </w:rPr>
              <w:fldChar w:fldCharType="end"/>
            </w:r>
          </w:hyperlink>
        </w:p>
        <w:p w14:paraId="7FBBA960" w14:textId="77777777" w:rsidR="00CA03E8" w:rsidRDefault="003D3289">
          <w:pPr>
            <w:pStyle w:val="TOC3"/>
            <w:tabs>
              <w:tab w:val="left" w:pos="960"/>
              <w:tab w:val="right" w:leader="dot" w:pos="9350"/>
            </w:tabs>
            <w:rPr>
              <w:rFonts w:asciiTheme="minorHAnsi" w:hAnsiTheme="minorHAnsi"/>
              <w:i w:val="0"/>
              <w:iCs w:val="0"/>
              <w:noProof/>
              <w:color w:val="auto"/>
              <w:sz w:val="22"/>
              <w:szCs w:val="22"/>
              <w:lang w:eastAsia="en-US"/>
            </w:rPr>
          </w:pPr>
          <w:hyperlink w:anchor="_Toc404000403" w:history="1">
            <w:r w:rsidR="00CA03E8" w:rsidRPr="00D46828">
              <w:rPr>
                <w:rStyle w:val="Hyperlink"/>
                <w:rFonts w:ascii="Symbol" w:hAnsi="Symbol"/>
                <w:noProof/>
              </w:rPr>
              <w:t></w:t>
            </w:r>
            <w:r w:rsidR="00CA03E8">
              <w:rPr>
                <w:rFonts w:asciiTheme="minorHAnsi" w:hAnsiTheme="minorHAnsi"/>
                <w:i w:val="0"/>
                <w:iCs w:val="0"/>
                <w:noProof/>
                <w:color w:val="auto"/>
                <w:sz w:val="22"/>
                <w:szCs w:val="22"/>
                <w:lang w:eastAsia="en-US"/>
              </w:rPr>
              <w:tab/>
            </w:r>
            <w:r w:rsidR="00CA03E8" w:rsidRPr="00D46828">
              <w:rPr>
                <w:rStyle w:val="Hyperlink"/>
                <w:noProof/>
              </w:rPr>
              <w:t>Data Hierarchies – Drill Paths or Roll-ups</w:t>
            </w:r>
            <w:r w:rsidR="00CA03E8">
              <w:rPr>
                <w:noProof/>
                <w:webHidden/>
              </w:rPr>
              <w:tab/>
            </w:r>
            <w:r w:rsidR="00CA03E8">
              <w:rPr>
                <w:noProof/>
                <w:webHidden/>
              </w:rPr>
              <w:fldChar w:fldCharType="begin"/>
            </w:r>
            <w:r w:rsidR="00CA03E8">
              <w:rPr>
                <w:noProof/>
                <w:webHidden/>
              </w:rPr>
              <w:instrText xml:space="preserve"> PAGEREF _Toc404000403 \h </w:instrText>
            </w:r>
            <w:r w:rsidR="00CA03E8">
              <w:rPr>
                <w:noProof/>
                <w:webHidden/>
              </w:rPr>
            </w:r>
            <w:r w:rsidR="00CA03E8">
              <w:rPr>
                <w:noProof/>
                <w:webHidden/>
              </w:rPr>
              <w:fldChar w:fldCharType="separate"/>
            </w:r>
            <w:r w:rsidR="00CA03E8">
              <w:rPr>
                <w:noProof/>
                <w:webHidden/>
              </w:rPr>
              <w:t>9</w:t>
            </w:r>
            <w:r w:rsidR="00CA03E8">
              <w:rPr>
                <w:noProof/>
                <w:webHidden/>
              </w:rPr>
              <w:fldChar w:fldCharType="end"/>
            </w:r>
          </w:hyperlink>
        </w:p>
        <w:p w14:paraId="5D5DCE4B" w14:textId="77777777" w:rsidR="00CA03E8" w:rsidRDefault="003D3289">
          <w:pPr>
            <w:pStyle w:val="TOC1"/>
            <w:tabs>
              <w:tab w:val="right" w:leader="dot" w:pos="9350"/>
            </w:tabs>
            <w:rPr>
              <w:rFonts w:asciiTheme="minorHAnsi" w:hAnsiTheme="minorHAnsi"/>
              <w:b w:val="0"/>
              <w:bCs w:val="0"/>
              <w:caps w:val="0"/>
              <w:noProof/>
              <w:color w:val="auto"/>
              <w:sz w:val="22"/>
              <w:szCs w:val="22"/>
              <w:lang w:eastAsia="en-US"/>
            </w:rPr>
          </w:pPr>
          <w:hyperlink w:anchor="_Toc404000404" w:history="1">
            <w:r w:rsidR="00CA03E8" w:rsidRPr="00D46828">
              <w:rPr>
                <w:rStyle w:val="Hyperlink"/>
                <w:noProof/>
              </w:rPr>
              <w:t>BI Applications Cross-matrix</w:t>
            </w:r>
            <w:r w:rsidR="00CA03E8">
              <w:rPr>
                <w:noProof/>
                <w:webHidden/>
              </w:rPr>
              <w:tab/>
            </w:r>
            <w:r w:rsidR="00CA03E8">
              <w:rPr>
                <w:noProof/>
                <w:webHidden/>
              </w:rPr>
              <w:fldChar w:fldCharType="begin"/>
            </w:r>
            <w:r w:rsidR="00CA03E8">
              <w:rPr>
                <w:noProof/>
                <w:webHidden/>
              </w:rPr>
              <w:instrText xml:space="preserve"> PAGEREF _Toc404000404 \h </w:instrText>
            </w:r>
            <w:r w:rsidR="00CA03E8">
              <w:rPr>
                <w:noProof/>
                <w:webHidden/>
              </w:rPr>
            </w:r>
            <w:r w:rsidR="00CA03E8">
              <w:rPr>
                <w:noProof/>
                <w:webHidden/>
              </w:rPr>
              <w:fldChar w:fldCharType="separate"/>
            </w:r>
            <w:r w:rsidR="00CA03E8">
              <w:rPr>
                <w:noProof/>
                <w:webHidden/>
              </w:rPr>
              <w:t>10</w:t>
            </w:r>
            <w:r w:rsidR="00CA03E8">
              <w:rPr>
                <w:noProof/>
                <w:webHidden/>
              </w:rPr>
              <w:fldChar w:fldCharType="end"/>
            </w:r>
          </w:hyperlink>
        </w:p>
        <w:p w14:paraId="72C00E5A" w14:textId="77777777" w:rsidR="00CA03E8" w:rsidRDefault="003D3289">
          <w:pPr>
            <w:pStyle w:val="TOC1"/>
            <w:tabs>
              <w:tab w:val="right" w:leader="dot" w:pos="9350"/>
            </w:tabs>
            <w:rPr>
              <w:rFonts w:asciiTheme="minorHAnsi" w:hAnsiTheme="minorHAnsi"/>
              <w:b w:val="0"/>
              <w:bCs w:val="0"/>
              <w:caps w:val="0"/>
              <w:noProof/>
              <w:color w:val="auto"/>
              <w:sz w:val="22"/>
              <w:szCs w:val="22"/>
              <w:lang w:eastAsia="en-US"/>
            </w:rPr>
          </w:pPr>
          <w:hyperlink w:anchor="_Toc404000405" w:history="1">
            <w:r w:rsidR="00CA03E8" w:rsidRPr="00D46828">
              <w:rPr>
                <w:rStyle w:val="Hyperlink"/>
                <w:noProof/>
              </w:rPr>
              <w:t>Approvals</w:t>
            </w:r>
            <w:r w:rsidR="00CA03E8">
              <w:rPr>
                <w:noProof/>
                <w:webHidden/>
              </w:rPr>
              <w:tab/>
            </w:r>
            <w:r w:rsidR="00CA03E8">
              <w:rPr>
                <w:noProof/>
                <w:webHidden/>
              </w:rPr>
              <w:fldChar w:fldCharType="begin"/>
            </w:r>
            <w:r w:rsidR="00CA03E8">
              <w:rPr>
                <w:noProof/>
                <w:webHidden/>
              </w:rPr>
              <w:instrText xml:space="preserve"> PAGEREF _Toc404000405 \h </w:instrText>
            </w:r>
            <w:r w:rsidR="00CA03E8">
              <w:rPr>
                <w:noProof/>
                <w:webHidden/>
              </w:rPr>
            </w:r>
            <w:r w:rsidR="00CA03E8">
              <w:rPr>
                <w:noProof/>
                <w:webHidden/>
              </w:rPr>
              <w:fldChar w:fldCharType="separate"/>
            </w:r>
            <w:r w:rsidR="00CA03E8">
              <w:rPr>
                <w:noProof/>
                <w:webHidden/>
              </w:rPr>
              <w:t>11</w:t>
            </w:r>
            <w:r w:rsidR="00CA03E8">
              <w:rPr>
                <w:noProof/>
                <w:webHidden/>
              </w:rPr>
              <w:fldChar w:fldCharType="end"/>
            </w:r>
          </w:hyperlink>
        </w:p>
        <w:p w14:paraId="313DC000" w14:textId="77777777" w:rsidR="006700CE" w:rsidRDefault="006700CE" w:rsidP="006A6F39">
          <w:r>
            <w:rPr>
              <w:b/>
              <w:bCs/>
              <w:caps/>
            </w:rPr>
            <w:fldChar w:fldCharType="end"/>
          </w:r>
          <w:r w:rsidR="004A0166" w:rsidRPr="006A6F39">
            <w:br w:type="page"/>
          </w:r>
        </w:p>
      </w:sdtContent>
    </w:sdt>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C3DC9" w:rsidRPr="00A94D14" w14:paraId="0873D3E0" w14:textId="77777777" w:rsidTr="00FC3DC9">
        <w:tc>
          <w:tcPr>
            <w:cnfStyle w:val="001000000000" w:firstRow="0" w:lastRow="0" w:firstColumn="1" w:lastColumn="0" w:oddVBand="0" w:evenVBand="0" w:oddHBand="0" w:evenHBand="0" w:firstRowFirstColumn="0" w:firstRowLastColumn="0" w:lastRowFirstColumn="0" w:lastRowLastColumn="0"/>
            <w:tcW w:w="345" w:type="pct"/>
          </w:tcPr>
          <w:bookmarkStart w:id="1" w:name="_Toc401403401"/>
          <w:p w14:paraId="28FB91F9" w14:textId="77777777" w:rsidR="00FC3DC9" w:rsidRPr="00A94D14" w:rsidRDefault="00FC3DC9" w:rsidP="00FC3DC9">
            <w:pPr>
              <w:pStyle w:val="Icon"/>
              <w:rPr>
                <w:rFonts w:cs="Times New Roman"/>
                <w:sz w:val="20"/>
                <w:szCs w:val="20"/>
                <w:u w:val="double"/>
              </w:rPr>
            </w:pPr>
            <w:r w:rsidRPr="00A94D14">
              <w:rPr>
                <w:rFonts w:cs="Times New Roman"/>
                <w:noProof/>
                <w:sz w:val="20"/>
                <w:lang w:eastAsia="en-US"/>
              </w:rPr>
              <w:lastRenderedPageBreak/>
              <mc:AlternateContent>
                <mc:Choice Requires="wpg">
                  <w:drawing>
                    <wp:inline distT="0" distB="0" distL="0" distR="0" wp14:anchorId="0094A3EB" wp14:editId="61610D64">
                      <wp:extent cx="228600" cy="228600"/>
                      <wp:effectExtent l="0" t="0" r="0" b="0"/>
                      <wp:docPr id="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8" name="Oval 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 name="Freeform 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9A897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vsq64YFAADwEQAADgAAAAAAAAAAAAAAAAAuAgAAZHJzL2Uy&#10;b0RvYy54bWxQSwECLQAUAAYACAAAACEA+AwpmdgAAAADAQAADwAAAAAAAAAAAAAAAADgBwAAZHJz&#10;L2Rvd25yZXYueG1sUEsFBgAAAAAEAAQA8wAAAOUIAAAAAA==&#10;">
                      <v:oval id="Oval 2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2L8A&#10;AADbAAAADwAAAGRycy9kb3ducmV2LnhtbERPzU4CMRC+m/gOzZhwk64cCK4UYjASLmBEH2CyHber&#10;22nTlmV5e+ZA4vHL979cj75XA6XcBTbwNK1AETfBdtwa+P56f1yAygXZYh+YDFwow3p1f7fE2oYz&#10;f9JwLK2SEM41GnClxFrr3DjymKchEgv3E5LHIjC12iY8S7jv9ayq5tpjx9LgMNLGUfN3PHkpcXF4&#10;i5tt97zw1P5+XObpsEdjJg/j6wuoQmP5F9/cO2tgJmP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L7YvwAAANsAAAAPAAAAAAAAAAAAAAAAAJgCAABkcnMvZG93bnJl&#10;di54bWxQSwUGAAAAAAQABAD1AAAAhAMAAAAA&#10;" fillcolor="#f24f4f [3204]" stroked="f" strokeweight="0">
                        <v:stroke joinstyle="miter"/>
                        <o:lock v:ext="edit" aspectratio="t"/>
                      </v:oval>
                      <v:shape id="Freeform 2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8/cQA&#10;AADbAAAADwAAAGRycy9kb3ducmV2LnhtbESPQWvCQBSE74X+h+UVvNWNWqSmrlIKQk5CjcXra/Yl&#10;G8y+DbtrjP76bqHQ4zAz3zDr7Wg7MZAPrWMFs2kGgrhyuuVGwbHcPb+CCBFZY+eYFNwowHbz+LDG&#10;XLsrf9JwiI1IEA45KjAx9rmUoTJkMUxdT5y82nmLMUnfSO3xmuC2k/MsW0qLLacFgz19GKrOh4tV&#10;cLp/lcPFl2Zf+6J4WX2flr5eKDV5Gt/fQEQa43/4r11oBfM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P3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61BCC5B" w14:textId="77777777" w:rsidR="00ED50B2" w:rsidRDefault="00ED50B2" w:rsidP="00ED50B2">
            <w:pPr>
              <w:cnfStyle w:val="000000000000" w:firstRow="0" w:lastRow="0" w:firstColumn="0" w:lastColumn="0" w:oddVBand="0" w:evenVBand="0" w:oddHBand="0" w:evenHBand="0" w:firstRowFirstColumn="0" w:firstRowLastColumn="0" w:lastRowFirstColumn="0" w:lastRowLastColumn="0"/>
            </w:pPr>
          </w:p>
          <w:p w14:paraId="037BA32B" w14:textId="49C33C16" w:rsidR="00FC3DC9" w:rsidRDefault="00BB081C" w:rsidP="00ED50B2">
            <w:pPr>
              <w:cnfStyle w:val="000000000000" w:firstRow="0" w:lastRow="0" w:firstColumn="0" w:lastColumn="0" w:oddVBand="0" w:evenVBand="0" w:oddHBand="0" w:evenHBand="0" w:firstRowFirstColumn="0" w:firstRowLastColumn="0" w:lastRowFirstColumn="0" w:lastRowLastColumn="0"/>
            </w:pPr>
            <w:r>
              <w:t>Remember that t</w:t>
            </w:r>
            <w:r w:rsidR="00FC3DC9">
              <w:t xml:space="preserve">he content of the template is </w:t>
            </w:r>
            <w:r>
              <w:t>more</w:t>
            </w:r>
            <w:r w:rsidR="00FC3DC9">
              <w:t xml:space="preserve"> important than how is presented or formatted. </w:t>
            </w:r>
          </w:p>
          <w:p w14:paraId="7BD8A3FC" w14:textId="77777777" w:rsidR="00AE4BC2" w:rsidRDefault="00AE4BC2" w:rsidP="00ED50B2">
            <w:pPr>
              <w:cnfStyle w:val="000000000000" w:firstRow="0" w:lastRow="0" w:firstColumn="0" w:lastColumn="0" w:oddVBand="0" w:evenVBand="0" w:oddHBand="0" w:evenHBand="0" w:firstRowFirstColumn="0" w:firstRowLastColumn="0" w:lastRowFirstColumn="0" w:lastRowLastColumn="0"/>
            </w:pPr>
          </w:p>
          <w:p w14:paraId="392F4F82" w14:textId="77777777" w:rsidR="00FC3DC9" w:rsidRPr="002438A3" w:rsidRDefault="00FC3DC9" w:rsidP="00ED50B2">
            <w:pPr>
              <w:cnfStyle w:val="000000000000" w:firstRow="0" w:lastRow="0" w:firstColumn="0" w:lastColumn="0" w:oddVBand="0" w:evenVBand="0" w:oddHBand="0" w:evenHBand="0" w:firstRowFirstColumn="0" w:firstRowLastColumn="0" w:lastRowFirstColumn="0" w:lastRowLastColumn="0"/>
              <w:rPr>
                <w:b/>
              </w:rPr>
            </w:pPr>
            <w:r w:rsidRPr="002438A3">
              <w:rPr>
                <w:b/>
              </w:rPr>
              <w:t>Note: to delete any tip, such as this one, just click the tip text and then press the spacebar.</w:t>
            </w:r>
          </w:p>
          <w:p w14:paraId="670A127B" w14:textId="77777777" w:rsidR="00ED50B2" w:rsidRPr="00A94D14" w:rsidRDefault="00ED50B2" w:rsidP="00ED50B2">
            <w:pPr>
              <w:cnfStyle w:val="000000000000" w:firstRow="0" w:lastRow="0" w:firstColumn="0" w:lastColumn="0" w:oddVBand="0" w:evenVBand="0" w:oddHBand="0" w:evenHBand="0" w:firstRowFirstColumn="0" w:firstRowLastColumn="0" w:lastRowFirstColumn="0" w:lastRowLastColumn="0"/>
            </w:pPr>
          </w:p>
        </w:tc>
      </w:tr>
    </w:tbl>
    <w:p w14:paraId="501A957E" w14:textId="77777777" w:rsidR="009106C4" w:rsidRDefault="009106C4" w:rsidP="009106C4">
      <w:pPr>
        <w:rPr>
          <w:sz w:val="12"/>
          <w:szCs w:val="12"/>
        </w:rPr>
      </w:pPr>
      <w:bookmarkStart w:id="2" w:name="_Toc400277884"/>
      <w:bookmarkEnd w:id="1"/>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CA03E8" w:rsidRPr="00A94D14" w14:paraId="54C021FD" w14:textId="77777777" w:rsidTr="00A94F08">
        <w:tc>
          <w:tcPr>
            <w:cnfStyle w:val="001000000000" w:firstRow="0" w:lastRow="0" w:firstColumn="1" w:lastColumn="0" w:oddVBand="0" w:evenVBand="0" w:oddHBand="0" w:evenHBand="0" w:firstRowFirstColumn="0" w:firstRowLastColumn="0" w:lastRowFirstColumn="0" w:lastRowLastColumn="0"/>
            <w:tcW w:w="345" w:type="pct"/>
          </w:tcPr>
          <w:p w14:paraId="513DB503" w14:textId="77777777" w:rsidR="00CA03E8" w:rsidRPr="00A94D14" w:rsidRDefault="00CA03E8" w:rsidP="00A94F08">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9E4D906" wp14:editId="0B66AD86">
                      <wp:extent cx="228600" cy="228600"/>
                      <wp:effectExtent l="0" t="0" r="0" b="0"/>
                      <wp:docPr id="20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1" name="Oval 20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2" name="Freeform 20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2546E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vTvTe4AFAAD1EQAADgAAAAAAAAAAAAAAAAAuAgAAZHJzL2Uyb0RvYy54&#10;bWxQSwECLQAUAAYACAAAACEA+AwpmdgAAAADAQAADwAAAAAAAAAAAAAAAADaBwAAZHJzL2Rvd25y&#10;ZXYueG1sUEsFBgAAAAAEAAQA8wAAAN8IAAAAAA==&#10;">
                      <v:oval id="Oval 20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j/8IA&#10;AADcAAAADwAAAGRycy9kb3ducmV2LnhtbESPzWoCMRSF94LvEG7BnWZ0IXZqlKJU3Gip+gCXye1k&#10;dHITknQc394UCl0ezs/HWa5724qOQmwcK5hOChDEldMN1wou54/xAkRMyBpbx6TgQRHWq+FgiaV2&#10;d/6i7pRqkUc4lqjApORLKWNlyGKcOE+cvW8XLKYsQy11wHset62cFcVcWmw4Ewx62hiqbqcfmyHG&#10;d1u/2TWvC0v19fMxD8cDKjV66d/fQCTq03/4r73XCmbFFH7P5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iP/wgAAANwAAAAPAAAAAAAAAAAAAAAAAJgCAABkcnMvZG93&#10;bnJldi54bWxQSwUGAAAAAAQABAD1AAAAhwMAAAAA&#10;" fillcolor="#f24f4f [3204]" stroked="f" strokeweight="0">
                        <v:stroke joinstyle="miter"/>
                        <o:lock v:ext="edit" aspectratio="t"/>
                      </v:oval>
                      <v:shape id="Freeform 20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QAcUA&#10;AADcAAAADwAAAGRycy9kb3ducmV2LnhtbESPwWrDMBBE74X+g9hCb40ct4TEiRJKoeBToHFLrhtr&#10;bZlYKyMpjpuvrwqFHoeZecNsdpPtxUg+dI4VzGcZCOLa6Y5bBZ/V+9MSRIjIGnvHpOCbAuy293cb&#10;LLS78geNh9iKBOFQoAIT41BIGWpDFsPMDcTJa5y3GJP0rdQerwlue5ln2UJa7DgtGBzozVB9Plys&#10;guPtqxovvjL7xpfly+p0XPjmWanHh+l1DSLSFP/Df+1SK8izHH7Pp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NAB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475617D2" w14:textId="77777777" w:rsidR="00CA03E8" w:rsidRDefault="00CA03E8" w:rsidP="00A94F08">
            <w:pPr>
              <w:cnfStyle w:val="000000000000" w:firstRow="0" w:lastRow="0" w:firstColumn="0" w:lastColumn="0" w:oddVBand="0" w:evenVBand="0" w:oddHBand="0" w:evenHBand="0" w:firstRowFirstColumn="0" w:firstRowLastColumn="0" w:lastRowFirstColumn="0" w:lastRowLastColumn="0"/>
            </w:pPr>
          </w:p>
          <w:p w14:paraId="4191FA92" w14:textId="7EA42DC4" w:rsidR="00631026" w:rsidRDefault="00AC0CAF" w:rsidP="00CA03E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See C</w:t>
            </w:r>
            <w:r w:rsidR="00631026">
              <w:rPr>
                <w:rFonts w:cs="Times New Roman"/>
                <w:szCs w:val="24"/>
              </w:rPr>
              <w:t xml:space="preserve">hapter 13 “Business Intelligence Applications” of the </w:t>
            </w:r>
            <w:r w:rsidR="00631026" w:rsidRPr="00AC0CAF">
              <w:rPr>
                <w:rFonts w:cs="Times New Roman"/>
                <w:i/>
                <w:szCs w:val="24"/>
              </w:rPr>
              <w:t>BI Guidebook</w:t>
            </w:r>
            <w:r w:rsidR="00631026">
              <w:rPr>
                <w:rFonts w:cs="Times New Roman"/>
                <w:szCs w:val="24"/>
              </w:rPr>
              <w:t xml:space="preserve"> for a discussion of the use and content of a BI app</w:t>
            </w:r>
            <w:r>
              <w:rPr>
                <w:rFonts w:cs="Times New Roman"/>
                <w:szCs w:val="24"/>
              </w:rPr>
              <w:t>lication content specification, and the information you will need to use this template.</w:t>
            </w:r>
          </w:p>
          <w:p w14:paraId="66F055E4" w14:textId="77777777" w:rsidR="00631026" w:rsidRDefault="00631026" w:rsidP="00CA03E8">
            <w:pPr>
              <w:cnfStyle w:val="000000000000" w:firstRow="0" w:lastRow="0" w:firstColumn="0" w:lastColumn="0" w:oddVBand="0" w:evenVBand="0" w:oddHBand="0" w:evenHBand="0" w:firstRowFirstColumn="0" w:firstRowLastColumn="0" w:lastRowFirstColumn="0" w:lastRowLastColumn="0"/>
              <w:rPr>
                <w:rFonts w:cs="Times New Roman"/>
                <w:szCs w:val="24"/>
              </w:rPr>
            </w:pPr>
          </w:p>
          <w:p w14:paraId="79337F00" w14:textId="7B7CA944" w:rsidR="00CA03E8" w:rsidRDefault="00CA03E8" w:rsidP="00CA03E8">
            <w:pPr>
              <w:cnfStyle w:val="000000000000" w:firstRow="0" w:lastRow="0" w:firstColumn="0" w:lastColumn="0" w:oddVBand="0" w:evenVBand="0" w:oddHBand="0" w:evenHBand="0" w:firstRowFirstColumn="0" w:firstRowLastColumn="0" w:lastRowFirstColumn="0" w:lastRowLastColumn="0"/>
            </w:pPr>
            <w:r>
              <w:t xml:space="preserve">This template provides the details of the data content presented in a BI application such as a report, visualization or dashboard. The user interface (UI) and design layout of these applications is not within the scope of this template. </w:t>
            </w:r>
          </w:p>
          <w:p w14:paraId="4C40CC03" w14:textId="7D1BA832" w:rsidR="00CA03E8" w:rsidRPr="002438A3" w:rsidRDefault="00CA03E8" w:rsidP="00A94F08">
            <w:pPr>
              <w:cnfStyle w:val="000000000000" w:firstRow="0" w:lastRow="0" w:firstColumn="0" w:lastColumn="0" w:oddVBand="0" w:evenVBand="0" w:oddHBand="0" w:evenHBand="0" w:firstRowFirstColumn="0" w:firstRowLastColumn="0" w:lastRowFirstColumn="0" w:lastRowLastColumn="0"/>
              <w:rPr>
                <w:b/>
              </w:rPr>
            </w:pPr>
          </w:p>
          <w:p w14:paraId="6CDF7CB5" w14:textId="77777777" w:rsidR="00CA03E8" w:rsidRPr="00A94D14" w:rsidRDefault="00CA03E8" w:rsidP="00A94F08">
            <w:pPr>
              <w:cnfStyle w:val="000000000000" w:firstRow="0" w:lastRow="0" w:firstColumn="0" w:lastColumn="0" w:oddVBand="0" w:evenVBand="0" w:oddHBand="0" w:evenHBand="0" w:firstRowFirstColumn="0" w:firstRowLastColumn="0" w:lastRowFirstColumn="0" w:lastRowLastColumn="0"/>
            </w:pPr>
          </w:p>
        </w:tc>
      </w:tr>
    </w:tbl>
    <w:p w14:paraId="0A1E8E17" w14:textId="77777777" w:rsidR="00CA03E8" w:rsidRPr="00F56BE5" w:rsidRDefault="00CA03E8" w:rsidP="009106C4">
      <w:pPr>
        <w:rPr>
          <w:sz w:val="12"/>
          <w:szCs w:val="12"/>
        </w:rPr>
      </w:pPr>
    </w:p>
    <w:p w14:paraId="77AFA674" w14:textId="77777777" w:rsidR="009106C4" w:rsidRPr="00CA03E8" w:rsidRDefault="009106C4" w:rsidP="00CA03E8">
      <w:pPr>
        <w:pStyle w:val="NoSpacing"/>
      </w:pPr>
    </w:p>
    <w:bookmarkEnd w:id="2"/>
    <w:p w14:paraId="7130CF01" w14:textId="77777777" w:rsidR="00CA03E8" w:rsidRDefault="00CA03E8">
      <w:pPr>
        <w:rPr>
          <w:rFonts w:ascii="Arial" w:eastAsiaTheme="majorEastAsia" w:hAnsi="Arial" w:cstheme="majorBidi"/>
          <w:b/>
          <w:caps/>
          <w:color w:val="auto"/>
          <w:sz w:val="36"/>
          <w:szCs w:val="36"/>
        </w:rPr>
      </w:pPr>
      <w:r>
        <w:br w:type="page"/>
      </w:r>
    </w:p>
    <w:p w14:paraId="3309A591" w14:textId="723EE053" w:rsidR="00752CFE" w:rsidRDefault="0032761D" w:rsidP="00B53CE1">
      <w:pPr>
        <w:pStyle w:val="Heading1"/>
      </w:pPr>
      <w:bookmarkStart w:id="3" w:name="_Toc404000378"/>
      <w:r>
        <w:lastRenderedPageBreak/>
        <w:t>BI Applications</w:t>
      </w:r>
      <w:bookmarkEnd w:id="3"/>
    </w:p>
    <w:tbl>
      <w:tblPr>
        <w:tblStyle w:val="TipTable"/>
        <w:tblW w:w="5014" w:type="pct"/>
        <w:tblLook w:val="04A0" w:firstRow="1" w:lastRow="0" w:firstColumn="1" w:lastColumn="0" w:noHBand="0" w:noVBand="1"/>
      </w:tblPr>
      <w:tblGrid>
        <w:gridCol w:w="648"/>
        <w:gridCol w:w="8738"/>
      </w:tblGrid>
      <w:tr w:rsidR="00752CFE" w:rsidRPr="00A94D14" w14:paraId="46B2ECD2"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14217B07" w14:textId="77777777" w:rsidR="00752CFE" w:rsidRPr="00A94D14" w:rsidRDefault="00752CFE"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AEAD5F3" wp14:editId="2E1EA87D">
                      <wp:extent cx="228600" cy="228600"/>
                      <wp:effectExtent l="0" t="0" r="0" b="0"/>
                      <wp:docPr id="2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5" name="Oval 2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 name="Freeform 2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60CB6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9MNYlhQUAAPARAAAOAAAAAAAAAAAAAAAAAC4CAABkcnMvZTJv&#10;RG9jLnhtbFBLAQItABQABgAIAAAAIQD4DCmZ2AAAAAMBAAAPAAAAAAAAAAAAAAAAAN8HAABkcnMv&#10;ZG93bnJldi54bWxQSwUGAAAAAAQABADzAAAA5AgAAAAA&#10;">
                      <v:oval id="Oval 2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RRsIA&#10;AADbAAAADwAAAGRycy9kb3ducmV2LnhtbESP3WoCMRCF7wXfIYzQO80qVO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RFGwgAAANsAAAAPAAAAAAAAAAAAAAAAAJgCAABkcnMvZG93&#10;bnJldi54bWxQSwUGAAAAAAQABAD1AAAAhwMAAAAA&#10;" fillcolor="#f24f4f [3204]" stroked="f" strokeweight="0">
                        <v:stroke joinstyle="miter"/>
                        <o:lock v:ext="edit" aspectratio="t"/>
                      </v:oval>
                      <v:shape id="Freeform 2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oj8QA&#10;AADbAAAADwAAAGRycy9kb3ducmV2LnhtbESPwWrDMBBE74X8g9hAbo3cpJjWjRJCIOBToXFLrltr&#10;bZlaKyMpjtOvrwqFHoeZecNsdpPtxUg+dI4VPCwzEMS10x23Ct6r4/0TiBCRNfaOScGNAuy2s7sN&#10;Ftpd+Y3GU2xFgnAoUIGJcSikDLUhi2HpBuLkNc5bjEn6VmqP1wS3vVxlWS4tdpwWDA50MFR/nS5W&#10;wfn7oxovvjKvjS/Lx+fPc+6btVKL+bR/ARFpiv/hv3apFaxy+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aI/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63797CBB" w14:textId="083C70BC" w:rsidR="00752CFE" w:rsidRPr="000F0342" w:rsidRDefault="00752CF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F0342">
              <w:rPr>
                <w:rFonts w:ascii="Times New Roman" w:hAnsi="Times New Roman" w:cs="Times New Roman"/>
                <w:i w:val="0"/>
                <w:sz w:val="24"/>
                <w:szCs w:val="24"/>
              </w:rPr>
              <w:t>A reminder</w:t>
            </w:r>
            <w:r w:rsidR="00625A34">
              <w:rPr>
                <w:rFonts w:ascii="Times New Roman" w:hAnsi="Times New Roman" w:cs="Times New Roman"/>
                <w:i w:val="0"/>
                <w:sz w:val="24"/>
                <w:szCs w:val="24"/>
              </w:rPr>
              <w:t xml:space="preserve">: </w:t>
            </w:r>
            <w:r w:rsidRPr="000F0342">
              <w:rPr>
                <w:rFonts w:ascii="Times New Roman" w:hAnsi="Times New Roman" w:cs="Times New Roman"/>
                <w:i w:val="0"/>
                <w:sz w:val="24"/>
                <w:szCs w:val="24"/>
              </w:rPr>
              <w:t xml:space="preserve">these are preliminary requirements and not intended to be specifications. </w:t>
            </w:r>
            <w:r w:rsidR="00625A34">
              <w:rPr>
                <w:rFonts w:ascii="Times New Roman" w:hAnsi="Times New Roman" w:cs="Times New Roman"/>
                <w:i w:val="0"/>
                <w:sz w:val="24"/>
                <w:szCs w:val="24"/>
              </w:rPr>
              <w:t>Fill in the d</w:t>
            </w:r>
            <w:r w:rsidRPr="000F0342">
              <w:rPr>
                <w:rFonts w:ascii="Times New Roman" w:hAnsi="Times New Roman" w:cs="Times New Roman"/>
                <w:i w:val="0"/>
                <w:sz w:val="24"/>
                <w:szCs w:val="24"/>
              </w:rPr>
              <w:t xml:space="preserve">etails when </w:t>
            </w:r>
            <w:r w:rsidR="00625A34">
              <w:rPr>
                <w:rFonts w:ascii="Times New Roman" w:hAnsi="Times New Roman" w:cs="Times New Roman"/>
                <w:i w:val="0"/>
                <w:sz w:val="24"/>
                <w:szCs w:val="24"/>
              </w:rPr>
              <w:t xml:space="preserve">creating </w:t>
            </w:r>
            <w:r w:rsidRPr="000F0342">
              <w:rPr>
                <w:rFonts w:ascii="Times New Roman" w:hAnsi="Times New Roman" w:cs="Times New Roman"/>
                <w:i w:val="0"/>
                <w:sz w:val="24"/>
                <w:szCs w:val="24"/>
              </w:rPr>
              <w:t xml:space="preserve">data integration and BI application requirements and specifications. </w:t>
            </w:r>
            <w:r w:rsidR="00922CB6">
              <w:rPr>
                <w:rFonts w:ascii="Times New Roman" w:hAnsi="Times New Roman" w:cs="Times New Roman"/>
                <w:i w:val="0"/>
                <w:sz w:val="24"/>
                <w:szCs w:val="24"/>
              </w:rPr>
              <w:t>Avoid the common</w:t>
            </w:r>
            <w:r w:rsidRPr="000F0342">
              <w:rPr>
                <w:rFonts w:ascii="Times New Roman" w:hAnsi="Times New Roman" w:cs="Times New Roman"/>
                <w:i w:val="0"/>
                <w:sz w:val="24"/>
                <w:szCs w:val="24"/>
              </w:rPr>
              <w:t xml:space="preserve"> mistake</w:t>
            </w:r>
            <w:r w:rsidR="00922CB6">
              <w:rPr>
                <w:rFonts w:ascii="Times New Roman" w:hAnsi="Times New Roman" w:cs="Times New Roman"/>
                <w:i w:val="0"/>
                <w:sz w:val="24"/>
                <w:szCs w:val="24"/>
              </w:rPr>
              <w:t xml:space="preserve"> of</w:t>
            </w:r>
            <w:r w:rsidRPr="000F0342">
              <w:rPr>
                <w:rFonts w:ascii="Times New Roman" w:hAnsi="Times New Roman" w:cs="Times New Roman"/>
                <w:i w:val="0"/>
                <w:sz w:val="24"/>
                <w:szCs w:val="24"/>
              </w:rPr>
              <w:t xml:space="preserve"> treat</w:t>
            </w:r>
            <w:r w:rsidR="00922CB6">
              <w:rPr>
                <w:rFonts w:ascii="Times New Roman" w:hAnsi="Times New Roman" w:cs="Times New Roman"/>
                <w:i w:val="0"/>
                <w:sz w:val="24"/>
                <w:szCs w:val="24"/>
              </w:rPr>
              <w:t>ing</w:t>
            </w:r>
            <w:r w:rsidRPr="000F0342">
              <w:rPr>
                <w:rFonts w:ascii="Times New Roman" w:hAnsi="Times New Roman" w:cs="Times New Roman"/>
                <w:i w:val="0"/>
                <w:sz w:val="24"/>
                <w:szCs w:val="24"/>
              </w:rPr>
              <w:t xml:space="preserve"> requirements at this stage at </w:t>
            </w:r>
            <w:r w:rsidR="00625A34">
              <w:rPr>
                <w:rFonts w:ascii="Times New Roman" w:hAnsi="Times New Roman" w:cs="Times New Roman"/>
                <w:i w:val="0"/>
                <w:sz w:val="24"/>
                <w:szCs w:val="24"/>
              </w:rPr>
              <w:t xml:space="preserve">a </w:t>
            </w:r>
            <w:r w:rsidRPr="000F0342">
              <w:rPr>
                <w:rFonts w:ascii="Times New Roman" w:hAnsi="Times New Roman" w:cs="Times New Roman"/>
                <w:i w:val="0"/>
                <w:sz w:val="24"/>
                <w:szCs w:val="24"/>
              </w:rPr>
              <w:t>too</w:t>
            </w:r>
            <w:r w:rsidR="00625A34">
              <w:rPr>
                <w:rFonts w:ascii="Times New Roman" w:hAnsi="Times New Roman" w:cs="Times New Roman"/>
                <w:i w:val="0"/>
                <w:sz w:val="24"/>
                <w:szCs w:val="24"/>
              </w:rPr>
              <w:t>-</w:t>
            </w:r>
            <w:r w:rsidRPr="000F0342">
              <w:rPr>
                <w:rFonts w:ascii="Times New Roman" w:hAnsi="Times New Roman" w:cs="Times New Roman"/>
                <w:i w:val="0"/>
                <w:sz w:val="24"/>
                <w:szCs w:val="24"/>
              </w:rPr>
              <w:t xml:space="preserve">high level and </w:t>
            </w:r>
            <w:r w:rsidR="00922CB6" w:rsidRPr="000F0342">
              <w:rPr>
                <w:rFonts w:ascii="Times New Roman" w:hAnsi="Times New Roman" w:cs="Times New Roman"/>
                <w:i w:val="0"/>
                <w:sz w:val="24"/>
                <w:szCs w:val="24"/>
              </w:rPr>
              <w:t>provid</w:t>
            </w:r>
            <w:r w:rsidR="00922CB6">
              <w:rPr>
                <w:rFonts w:ascii="Times New Roman" w:hAnsi="Times New Roman" w:cs="Times New Roman"/>
                <w:i w:val="0"/>
                <w:sz w:val="24"/>
                <w:szCs w:val="24"/>
              </w:rPr>
              <w:t>ing</w:t>
            </w:r>
            <w:r w:rsidR="00922CB6" w:rsidRPr="000F0342">
              <w:rPr>
                <w:rFonts w:ascii="Times New Roman" w:hAnsi="Times New Roman" w:cs="Times New Roman"/>
                <w:i w:val="0"/>
                <w:sz w:val="24"/>
                <w:szCs w:val="24"/>
              </w:rPr>
              <w:t xml:space="preserve"> </w:t>
            </w:r>
            <w:r w:rsidR="00922CB6">
              <w:rPr>
                <w:rFonts w:ascii="Times New Roman" w:hAnsi="Times New Roman" w:cs="Times New Roman"/>
                <w:i w:val="0"/>
                <w:sz w:val="24"/>
                <w:szCs w:val="24"/>
              </w:rPr>
              <w:t>incomplete</w:t>
            </w:r>
            <w:r w:rsidRPr="000F0342">
              <w:rPr>
                <w:rFonts w:ascii="Times New Roman" w:hAnsi="Times New Roman" w:cs="Times New Roman"/>
                <w:i w:val="0"/>
                <w:sz w:val="24"/>
                <w:szCs w:val="24"/>
              </w:rPr>
              <w:t xml:space="preserve"> and ambiguous descriptions. </w:t>
            </w:r>
            <w:r w:rsidR="00922CB6">
              <w:rPr>
                <w:rFonts w:ascii="Times New Roman" w:hAnsi="Times New Roman" w:cs="Times New Roman"/>
                <w:i w:val="0"/>
                <w:sz w:val="24"/>
                <w:szCs w:val="24"/>
              </w:rPr>
              <w:t>A</w:t>
            </w:r>
            <w:r w:rsidR="000F0342">
              <w:rPr>
                <w:rFonts w:ascii="Times New Roman" w:hAnsi="Times New Roman" w:cs="Times New Roman"/>
                <w:i w:val="0"/>
                <w:sz w:val="24"/>
                <w:szCs w:val="24"/>
              </w:rPr>
              <w:t xml:space="preserve">mbiguous requirements </w:t>
            </w:r>
            <w:r w:rsidR="00922CB6">
              <w:rPr>
                <w:rFonts w:ascii="Times New Roman" w:hAnsi="Times New Roman" w:cs="Times New Roman"/>
                <w:i w:val="0"/>
                <w:sz w:val="24"/>
                <w:szCs w:val="24"/>
              </w:rPr>
              <w:t>create</w:t>
            </w:r>
            <w:r w:rsidR="000F0342">
              <w:rPr>
                <w:rFonts w:ascii="Times New Roman" w:hAnsi="Times New Roman" w:cs="Times New Roman"/>
                <w:i w:val="0"/>
                <w:sz w:val="24"/>
                <w:szCs w:val="24"/>
              </w:rPr>
              <w:t xml:space="preserve"> a wide gap between what business people expec</w:t>
            </w:r>
            <w:r w:rsidR="00922CB6">
              <w:rPr>
                <w:rFonts w:ascii="Times New Roman" w:hAnsi="Times New Roman" w:cs="Times New Roman"/>
                <w:i w:val="0"/>
                <w:sz w:val="24"/>
                <w:szCs w:val="24"/>
              </w:rPr>
              <w:t>t</w:t>
            </w:r>
            <w:r w:rsidR="000F0342">
              <w:rPr>
                <w:rFonts w:ascii="Times New Roman" w:hAnsi="Times New Roman" w:cs="Times New Roman"/>
                <w:i w:val="0"/>
                <w:sz w:val="24"/>
                <w:szCs w:val="24"/>
              </w:rPr>
              <w:t xml:space="preserve"> and what IT </w:t>
            </w:r>
            <w:r w:rsidR="00922CB6">
              <w:rPr>
                <w:rFonts w:ascii="Times New Roman" w:hAnsi="Times New Roman" w:cs="Times New Roman"/>
                <w:i w:val="0"/>
                <w:sz w:val="24"/>
                <w:szCs w:val="24"/>
              </w:rPr>
              <w:t>thinks it’s creating, leading to project failure</w:t>
            </w:r>
            <w:r w:rsidR="000F0342">
              <w:rPr>
                <w:rFonts w:ascii="Times New Roman" w:hAnsi="Times New Roman" w:cs="Times New Roman"/>
                <w:i w:val="0"/>
                <w:sz w:val="24"/>
                <w:szCs w:val="24"/>
              </w:rPr>
              <w:t>.</w:t>
            </w:r>
          </w:p>
        </w:tc>
      </w:tr>
    </w:tbl>
    <w:p w14:paraId="59341ACA" w14:textId="77777777" w:rsidR="000A599B" w:rsidRDefault="000A599B" w:rsidP="000A599B">
      <w:pPr>
        <w:pStyle w:val="Caption"/>
      </w:pPr>
    </w:p>
    <w:p w14:paraId="3EF4A3CE" w14:textId="77777777" w:rsidR="000A599B" w:rsidRPr="00A86BC9" w:rsidRDefault="000A599B" w:rsidP="000A599B">
      <w:pPr>
        <w:pStyle w:val="Caption"/>
      </w:pPr>
      <w:r w:rsidRPr="00A86BC9">
        <w:t xml:space="preserve">Table </w:t>
      </w:r>
      <w:fldSimple w:instr=" SEQ Table \* ARABIC ">
        <w:r w:rsidR="00371ECE">
          <w:rPr>
            <w:noProof/>
          </w:rPr>
          <w:t>1</w:t>
        </w:r>
      </w:fldSimple>
      <w:r w:rsidRPr="00A86BC9">
        <w:t xml:space="preserve">: </w:t>
      </w:r>
      <w:r>
        <w:t>List of Business Requirements</w:t>
      </w:r>
    </w:p>
    <w:tbl>
      <w:tblPr>
        <w:tblStyle w:val="GridTable4"/>
        <w:tblW w:w="5000" w:type="pct"/>
        <w:tblLook w:val="04A0" w:firstRow="1" w:lastRow="0" w:firstColumn="1" w:lastColumn="0" w:noHBand="0" w:noVBand="1"/>
        <w:tblDescription w:val="Cash flow table"/>
      </w:tblPr>
      <w:tblGrid>
        <w:gridCol w:w="1434"/>
        <w:gridCol w:w="1350"/>
        <w:gridCol w:w="5401"/>
        <w:gridCol w:w="1165"/>
      </w:tblGrid>
      <w:tr w:rsidR="00725ADF" w:rsidRPr="00E73FCF" w14:paraId="113B1393" w14:textId="77777777" w:rsidTr="00725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3CE94E" w14:textId="77777777" w:rsidR="00725ADF" w:rsidRPr="000A599B" w:rsidRDefault="00725ADF" w:rsidP="00B87679">
            <w:pPr>
              <w:rPr>
                <w:sz w:val="28"/>
                <w:szCs w:val="28"/>
              </w:rPr>
            </w:pPr>
            <w:r w:rsidRPr="000A599B">
              <w:rPr>
                <w:sz w:val="28"/>
                <w:szCs w:val="28"/>
              </w:rPr>
              <w:t>Identifier</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CF3C84" w14:textId="77777777" w:rsidR="00725ADF" w:rsidRPr="000A599B" w:rsidRDefault="00725ADF" w:rsidP="00725AD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2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514C00" w14:textId="77777777" w:rsidR="00725ADF" w:rsidRPr="000A599B" w:rsidRDefault="00725ADF" w:rsidP="00B8767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DD70BE" w14:textId="77777777" w:rsidR="00725ADF" w:rsidRPr="000A599B" w:rsidRDefault="00725ADF" w:rsidP="00B8767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Priority</w:t>
            </w:r>
          </w:p>
        </w:tc>
      </w:tr>
      <w:tr w:rsidR="00725ADF" w14:paraId="1BE131FA" w14:textId="77777777" w:rsidTr="0072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tcBorders>
          </w:tcPr>
          <w:p w14:paraId="226AAD45" w14:textId="77777777" w:rsidR="00725ADF" w:rsidRDefault="00725ADF" w:rsidP="00725ADF">
            <w:pPr>
              <w:rPr>
                <w:color w:val="auto"/>
              </w:rPr>
            </w:pPr>
          </w:p>
          <w:p w14:paraId="7185F2C0" w14:textId="77777777" w:rsidR="00725ADF" w:rsidRPr="00E73FCF" w:rsidRDefault="00725ADF" w:rsidP="00725ADF">
            <w:pPr>
              <w:rPr>
                <w:color w:val="auto"/>
              </w:rPr>
            </w:pPr>
          </w:p>
        </w:tc>
        <w:tc>
          <w:tcPr>
            <w:tcW w:w="722" w:type="pct"/>
            <w:tcBorders>
              <w:top w:val="single" w:sz="4" w:space="0" w:color="FFFFFF" w:themeColor="background1"/>
            </w:tcBorders>
          </w:tcPr>
          <w:p w14:paraId="3ABEA2EA"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2888" w:type="pct"/>
            <w:tcBorders>
              <w:top w:val="single" w:sz="4" w:space="0" w:color="FFFFFF" w:themeColor="background1"/>
            </w:tcBorders>
          </w:tcPr>
          <w:p w14:paraId="3E7CCBE4"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623" w:type="pct"/>
            <w:tcBorders>
              <w:top w:val="single" w:sz="4" w:space="0" w:color="FFFFFF" w:themeColor="background1"/>
            </w:tcBorders>
          </w:tcPr>
          <w:p w14:paraId="54A6BE59"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725ADF" w14:paraId="292709E5" w14:textId="77777777" w:rsidTr="00725ADF">
        <w:tc>
          <w:tcPr>
            <w:cnfStyle w:val="001000000000" w:firstRow="0" w:lastRow="0" w:firstColumn="1" w:lastColumn="0" w:oddVBand="0" w:evenVBand="0" w:oddHBand="0" w:evenHBand="0" w:firstRowFirstColumn="0" w:firstRowLastColumn="0" w:lastRowFirstColumn="0" w:lastRowLastColumn="0"/>
            <w:tcW w:w="767" w:type="pct"/>
          </w:tcPr>
          <w:p w14:paraId="29470EE6" w14:textId="77777777" w:rsidR="00725ADF" w:rsidRPr="00E73FCF" w:rsidRDefault="00725ADF" w:rsidP="00B87679">
            <w:pPr>
              <w:rPr>
                <w:color w:val="auto"/>
              </w:rPr>
            </w:pPr>
          </w:p>
          <w:p w14:paraId="2613678C" w14:textId="77777777" w:rsidR="00725ADF" w:rsidRPr="00E73FCF" w:rsidRDefault="00725ADF" w:rsidP="00B87679">
            <w:pPr>
              <w:rPr>
                <w:color w:val="auto"/>
              </w:rPr>
            </w:pPr>
          </w:p>
        </w:tc>
        <w:tc>
          <w:tcPr>
            <w:tcW w:w="722" w:type="pct"/>
          </w:tcPr>
          <w:p w14:paraId="51781F1B"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2888" w:type="pct"/>
          </w:tcPr>
          <w:p w14:paraId="084E1FF6"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623" w:type="pct"/>
          </w:tcPr>
          <w:p w14:paraId="382CC8FB"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725ADF" w14:paraId="4B1F2425" w14:textId="77777777" w:rsidTr="0072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59B35F52" w14:textId="77777777" w:rsidR="00725ADF" w:rsidRDefault="00725ADF" w:rsidP="00725ADF">
            <w:pPr>
              <w:rPr>
                <w:color w:val="auto"/>
              </w:rPr>
            </w:pPr>
          </w:p>
          <w:p w14:paraId="515CB16B" w14:textId="77777777" w:rsidR="00725ADF" w:rsidRPr="00E73FCF" w:rsidRDefault="00725ADF" w:rsidP="00725ADF">
            <w:pPr>
              <w:rPr>
                <w:color w:val="auto"/>
              </w:rPr>
            </w:pPr>
          </w:p>
        </w:tc>
        <w:tc>
          <w:tcPr>
            <w:tcW w:w="722" w:type="pct"/>
          </w:tcPr>
          <w:p w14:paraId="6C0F2D89"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2888" w:type="pct"/>
          </w:tcPr>
          <w:p w14:paraId="1D52CE8B"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623" w:type="pct"/>
          </w:tcPr>
          <w:p w14:paraId="0CCA6205" w14:textId="77777777" w:rsidR="00725ADF" w:rsidRDefault="00725ADF" w:rsidP="00B8767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725ADF" w14:paraId="0FCD8BDA" w14:textId="77777777" w:rsidTr="00725ADF">
        <w:tc>
          <w:tcPr>
            <w:cnfStyle w:val="001000000000" w:firstRow="0" w:lastRow="0" w:firstColumn="1" w:lastColumn="0" w:oddVBand="0" w:evenVBand="0" w:oddHBand="0" w:evenHBand="0" w:firstRowFirstColumn="0" w:firstRowLastColumn="0" w:lastRowFirstColumn="0" w:lastRowLastColumn="0"/>
            <w:tcW w:w="767" w:type="pct"/>
          </w:tcPr>
          <w:p w14:paraId="04BA807A" w14:textId="77777777" w:rsidR="00725ADF" w:rsidRDefault="00725ADF" w:rsidP="00725ADF">
            <w:pPr>
              <w:rPr>
                <w:color w:val="auto"/>
              </w:rPr>
            </w:pPr>
          </w:p>
          <w:p w14:paraId="01DF846B" w14:textId="77777777" w:rsidR="00725ADF" w:rsidRPr="00E73FCF" w:rsidRDefault="00725ADF" w:rsidP="00725ADF">
            <w:pPr>
              <w:rPr>
                <w:color w:val="auto"/>
              </w:rPr>
            </w:pPr>
          </w:p>
        </w:tc>
        <w:tc>
          <w:tcPr>
            <w:tcW w:w="722" w:type="pct"/>
          </w:tcPr>
          <w:p w14:paraId="76E7A3E8"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2888" w:type="pct"/>
          </w:tcPr>
          <w:p w14:paraId="2F87ED7A"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623" w:type="pct"/>
          </w:tcPr>
          <w:p w14:paraId="0CAE24FC" w14:textId="77777777" w:rsidR="00725ADF" w:rsidRDefault="00725ADF" w:rsidP="00B8767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bl>
    <w:p w14:paraId="5B7AD56D" w14:textId="061BC778" w:rsidR="0032761D" w:rsidRDefault="0032761D" w:rsidP="000A599B"/>
    <w:p w14:paraId="72C00575" w14:textId="77777777" w:rsidR="0032761D" w:rsidRDefault="0032761D">
      <w:r>
        <w:br w:type="page"/>
      </w:r>
    </w:p>
    <w:p w14:paraId="72F18398" w14:textId="134681FC" w:rsidR="0032761D" w:rsidRDefault="0032761D" w:rsidP="0032761D">
      <w:pPr>
        <w:pStyle w:val="Heading1"/>
      </w:pPr>
      <w:bookmarkStart w:id="4" w:name="_Toc404000379"/>
      <w:r>
        <w:lastRenderedPageBreak/>
        <w:t xml:space="preserve">BI Content Specification: </w:t>
      </w:r>
      <w:sdt>
        <w:sdtPr>
          <w:alias w:val="Insert BI Application Identifier"/>
          <w:tag w:val="Insert BI Application Identifier"/>
          <w:id w:val="-345333497"/>
          <w:placeholder>
            <w:docPart w:val="89A7455B38EA459D8BE417E170B5176B"/>
          </w:placeholder>
          <w15:color w:val="FF0000"/>
          <w:text/>
        </w:sdtPr>
        <w:sdtEndPr/>
        <w:sdtContent>
          <w:r>
            <w:t>[BI Application Name]</w:t>
          </w:r>
        </w:sdtContent>
      </w:sdt>
      <w:bookmarkEnd w:id="4"/>
    </w:p>
    <w:tbl>
      <w:tblPr>
        <w:tblStyle w:val="TipTable"/>
        <w:tblW w:w="5014" w:type="pct"/>
        <w:tblLook w:val="04A0" w:firstRow="1" w:lastRow="0" w:firstColumn="1" w:lastColumn="0" w:noHBand="0" w:noVBand="1"/>
      </w:tblPr>
      <w:tblGrid>
        <w:gridCol w:w="648"/>
        <w:gridCol w:w="8738"/>
      </w:tblGrid>
      <w:tr w:rsidR="00752CFE" w:rsidRPr="00A94D14" w14:paraId="1136F189" w14:textId="77777777" w:rsidTr="00B87679">
        <w:tc>
          <w:tcPr>
            <w:cnfStyle w:val="001000000000" w:firstRow="0" w:lastRow="0" w:firstColumn="1" w:lastColumn="0" w:oddVBand="0" w:evenVBand="0" w:oddHBand="0" w:evenHBand="0" w:firstRowFirstColumn="0" w:firstRowLastColumn="0" w:lastRowFirstColumn="0" w:lastRowLastColumn="0"/>
            <w:tcW w:w="345" w:type="pct"/>
          </w:tcPr>
          <w:bookmarkStart w:id="5" w:name="_Toc400277890"/>
          <w:p w14:paraId="3C0714F3" w14:textId="77777777" w:rsidR="00752CFE" w:rsidRPr="00A94D14" w:rsidRDefault="00752CFE"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9329BC0" wp14:editId="558DF482">
                      <wp:extent cx="228600" cy="228600"/>
                      <wp:effectExtent l="0" t="0" r="0" b="0"/>
                      <wp:docPr id="3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9EC84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rcMNVhQUAAPARAAAOAAAAAAAAAAAAAAAAAC4CAABkcnMvZTJv&#10;RG9jLnhtbFBLAQItABQABgAIAAAAIQD4DCmZ2AAAAAMBAAAPAAAAAAAAAAAAAAAAAN8HAABkcnMv&#10;ZG93bnJldi54bWxQSwUGAAAAAAQABADzAAAA5Ag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6BB79A7" w14:textId="205ED044" w:rsidR="00752CFE" w:rsidRPr="00F65B1D" w:rsidRDefault="00725ADF" w:rsidP="0032761D">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Repeat this section for </w:t>
            </w:r>
            <w:r w:rsidR="00752CFE">
              <w:rPr>
                <w:rFonts w:ascii="Times New Roman" w:hAnsi="Times New Roman" w:cs="Times New Roman"/>
                <w:i w:val="0"/>
                <w:sz w:val="24"/>
                <w:szCs w:val="24"/>
              </w:rPr>
              <w:t>each</w:t>
            </w:r>
            <w:r w:rsidR="00752CFE" w:rsidRPr="00F65B1D">
              <w:rPr>
                <w:rFonts w:ascii="Times New Roman" w:hAnsi="Times New Roman" w:cs="Times New Roman"/>
                <w:i w:val="0"/>
                <w:sz w:val="24"/>
                <w:szCs w:val="24"/>
              </w:rPr>
              <w:t xml:space="preserve"> </w:t>
            </w:r>
            <w:r w:rsidR="0032761D">
              <w:rPr>
                <w:rFonts w:ascii="Times New Roman" w:hAnsi="Times New Roman" w:cs="Times New Roman"/>
                <w:i w:val="0"/>
                <w:sz w:val="24"/>
                <w:szCs w:val="24"/>
              </w:rPr>
              <w:t>BI Application.</w:t>
            </w:r>
          </w:p>
        </w:tc>
      </w:tr>
    </w:tbl>
    <w:p w14:paraId="36571B57" w14:textId="77777777" w:rsidR="00492AFD" w:rsidRDefault="00492AFD" w:rsidP="00492AFD"/>
    <w:p w14:paraId="70D7A7A4" w14:textId="014C59B0" w:rsidR="0032761D" w:rsidRPr="0032761D" w:rsidRDefault="00896069" w:rsidP="0032761D">
      <w:pPr>
        <w:pStyle w:val="Heading2"/>
      </w:pPr>
      <w:bookmarkStart w:id="6" w:name="_Toc404000380"/>
      <w:r>
        <w:t>BI APPLICATION - DESCRIPTION</w:t>
      </w:r>
      <w:bookmarkEnd w:id="6"/>
    </w:p>
    <w:tbl>
      <w:tblPr>
        <w:tblStyle w:val="TipTable"/>
        <w:tblW w:w="5014" w:type="pct"/>
        <w:tblLook w:val="04A0" w:firstRow="1" w:lastRow="0" w:firstColumn="1" w:lastColumn="0" w:noHBand="0" w:noVBand="1"/>
      </w:tblPr>
      <w:tblGrid>
        <w:gridCol w:w="648"/>
        <w:gridCol w:w="8738"/>
      </w:tblGrid>
      <w:tr w:rsidR="00492AFD" w:rsidRPr="00A94D14" w14:paraId="1B8939D2" w14:textId="77777777" w:rsidTr="00492AFD">
        <w:tc>
          <w:tcPr>
            <w:cnfStyle w:val="001000000000" w:firstRow="0" w:lastRow="0" w:firstColumn="1" w:lastColumn="0" w:oddVBand="0" w:evenVBand="0" w:oddHBand="0" w:evenHBand="0" w:firstRowFirstColumn="0" w:firstRowLastColumn="0" w:lastRowFirstColumn="0" w:lastRowLastColumn="0"/>
            <w:tcW w:w="345" w:type="pct"/>
          </w:tcPr>
          <w:p w14:paraId="4C862ABF" w14:textId="77777777" w:rsidR="00492AFD" w:rsidRPr="00A94D14" w:rsidRDefault="00492AFD" w:rsidP="00492AFD">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7A7BE52F" wp14:editId="7E14293E">
                      <wp:extent cx="228600" cy="228600"/>
                      <wp:effectExtent l="0" t="0" r="0" b="0"/>
                      <wp:docPr id="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 name="Oval 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 name="Freeform 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42951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BGLBXbfAUAAOsRAAAOAAAAAAAAAAAAAAAAAC4CAABkcnMvZTJvRG9jLnhtbFBL&#10;AQItABQABgAIAAAAIQD4DCmZ2AAAAAMBAAAPAAAAAAAAAAAAAAAAANYHAABkcnMvZG93bnJldi54&#10;bWxQSwUGAAAAAAQABADzAAAA2wgAAAAA&#10;">
                      <v:oval id="Oval 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OsAA&#10;AADaAAAADwAAAGRycy9kb3ducmV2LnhtbESPzWoCMRSF9wXfIVyhu5rRhdjRKKJU3NRS9QEuk+tk&#10;dHITknQc394UCl0ezs/HWax624qOQmwcKxiPChDEldMN1wrOp4+3GYiYkDW2jknBgyKsloOXBZba&#10;3fmbumOqRR7hWKICk5IvpYyVIYtx5Dxx9i4uWExZhlrqgPc8bls5KYqptNhwJhj0tDFU3Y4/NkOM&#10;77Z+s2veZ5bq69djGg6fqNTrsF/PQSTq03/4r73XCibweyXf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8OsAAAADaAAAADwAAAAAAAAAAAAAAAACYAgAAZHJzL2Rvd25y&#10;ZXYueG1sUEsFBgAAAAAEAAQA9QAAAIUDAAAAAA==&#10;" fillcolor="#f24f4f [3204]" stroked="f" strokeweight="0">
                        <v:stroke joinstyle="miter"/>
                        <o:lock v:ext="edit" aspectratio="t"/>
                      </v:oval>
                      <v:shape id="Freeform 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xOcMA&#10;AADaAAAADwAAAGRycy9kb3ducmV2LnhtbESPQWvCQBSE70L/w/IKvenGVqRNXaUUCjkJmhavr9mX&#10;bDD7NuyuMfrrXaHQ4zAz3zCrzWg7MZAPrWMF81kGgrhyuuVGwXf5NX0FESKyxs4xKbhQgM36YbLC&#10;XLsz72jYx0YkCIccFZgY+1zKUBmyGGauJ05e7bzFmKRvpPZ4TnDbyecsW0qLLacFgz19GqqO+5NV&#10;cLj+lMPJl2Zb+6JYvP0elr5+Uerpcfx4BxFpjP/hv3ahFSzgfiXd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TxO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222C916" w14:textId="3CA078D3" w:rsidR="00492AFD" w:rsidRPr="00F65B1D" w:rsidRDefault="00492AFD" w:rsidP="00492AFD">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Descriptive attributes of the BI Application used to identify it within the project.</w:t>
            </w:r>
          </w:p>
        </w:tc>
      </w:tr>
    </w:tbl>
    <w:p w14:paraId="03DCBD9C" w14:textId="77777777" w:rsidR="007E4BE0" w:rsidRDefault="007E4BE0" w:rsidP="00492AFD">
      <w:pPr>
        <w:pStyle w:val="NoSpacing"/>
      </w:pPr>
    </w:p>
    <w:p w14:paraId="4662BCEC" w14:textId="1597CFA5" w:rsidR="00752CFE" w:rsidRPr="00477085" w:rsidRDefault="0032761D" w:rsidP="00477085">
      <w:pPr>
        <w:pStyle w:val="Heading3"/>
      </w:pPr>
      <w:bookmarkStart w:id="7" w:name="_Toc404000381"/>
      <w:r>
        <w:t>BI Application Identifier</w:t>
      </w:r>
      <w:bookmarkEnd w:id="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7E4DACB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4F68CDD" w14:textId="77777777" w:rsidR="000177C7" w:rsidRDefault="000177C7" w:rsidP="00625A34">
            <w:pPr>
              <w:pStyle w:val="InsetTextHere"/>
            </w:pPr>
            <w:r>
              <mc:AlternateContent>
                <mc:Choice Requires="wpg">
                  <w:drawing>
                    <wp:inline distT="0" distB="0" distL="0" distR="0" wp14:anchorId="41E9FE50" wp14:editId="48CE09CB">
                      <wp:extent cx="228600" cy="228600"/>
                      <wp:effectExtent l="0" t="0" r="0" b="0"/>
                      <wp:docPr id="159" name="Group 15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0" name="Oval 1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1" name="Freeform 1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0CBA4E" id="Group 15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2TaTuEBQAA9hEAAA4AAAAAAAAAAAAAAAAALgIAAGRycy9lMm9E&#10;b2MueG1sUEsBAi0AFAAGAAgAAAAhAPgMKZnYAAAAAwEAAA8AAAAAAAAAAAAAAAAA3gcAAGRycy9k&#10;b3ducmV2LnhtbFBLBQYAAAAABAAEAPMAAADjCAAAAAA=&#10;">
                      <v:oval id="Oval 1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CuMIA&#10;AADcAAAADwAAAGRycy9kb3ducmV2LnhtbESPzU7DMAzH70h7h8iTuLF0HKpRlk3TJhAXQGw8gNWY&#10;pqxxoiR03dvjAxI3W/5//LzeTn5QI6XcBzawXFSgiNtge+4MfJ6e7lagckG2OAQmA1fKsN3MbtbY&#10;2HDhDxqPpVMSwrlBA66U2GidW0ce8yJEYrl9heSxyJo6bRNeJNwP+r6qau2xZ2lwGGnvqD0ff7yU&#10;uDge4v65f1h56r7fr3V6e0VjbufT7hFUoan8i//cL1bwa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AK4wgAAANwAAAAPAAAAAAAAAAAAAAAAAJgCAABkcnMvZG93&#10;bnJldi54bWxQSwUGAAAAAAQABAD1AAAAhwMAAAAA&#10;" fillcolor="#f24f4f [3204]" stroked="f" strokeweight="0">
                        <v:stroke joinstyle="miter"/>
                        <o:lock v:ext="edit" aspectratio="t"/>
                      </v:oval>
                      <v:shape id="Freeform 1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KqsMA&#10;AADcAAAADwAAAGRycy9kb3ducmV2LnhtbERP30vDMBB+F/wfwgm+uXQ6itZlQwShTwPXjb2ezbUp&#10;NpeSZF3dX28Gg73dx/fzluvJ9mIkHzrHCuazDARx7XTHrYJd9fX0CiJEZI29Y1LwRwHWq/u7JRba&#10;nfibxm1sRQrhUKACE+NQSBlqQxbDzA3EiWuctxgT9K3UHk8p3PbyOctyabHj1GBwoE9D9e/2aBUc&#10;zvtqPPrKbBpflou3n0PumxelHh+mj3cQkaZ4E1/dpU7z8zlcnk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zKqs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186E00A" w14:textId="6352647A" w:rsidR="000177C7" w:rsidRPr="00701654" w:rsidRDefault="0032761D" w:rsidP="007E4BE0">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Provide a</w:t>
            </w:r>
            <w:r w:rsidRPr="0032761D">
              <w:rPr>
                <w:rFonts w:ascii="Times New Roman" w:hAnsi="Times New Roman" w:cs="Times New Roman"/>
                <w:sz w:val="24"/>
                <w:szCs w:val="24"/>
              </w:rPr>
              <w:t xml:space="preserve"> unique identifier. It is useful to create a naming convention for this identifier similar to what is being used for table and column naming.</w:t>
            </w:r>
          </w:p>
        </w:tc>
      </w:tr>
    </w:tbl>
    <w:p w14:paraId="04E87E9E" w14:textId="77777777" w:rsidR="00FD156E" w:rsidRDefault="00FD156E" w:rsidP="007E4BE0">
      <w:pPr>
        <w:pStyle w:val="NoSpacing"/>
      </w:pPr>
    </w:p>
    <w:p w14:paraId="68A36461" w14:textId="6B19FD31" w:rsidR="0032761D" w:rsidRPr="00477085" w:rsidRDefault="0032761D" w:rsidP="0032761D">
      <w:pPr>
        <w:pStyle w:val="Heading3"/>
      </w:pPr>
      <w:bookmarkStart w:id="8" w:name="_Toc404000382"/>
      <w:r>
        <w:t>BI Application Name</w:t>
      </w:r>
      <w:bookmarkEnd w:id="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4DB17EF"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0A6207E" w14:textId="77777777" w:rsidR="000177C7" w:rsidRDefault="000177C7" w:rsidP="00625A34">
            <w:pPr>
              <w:pStyle w:val="InsetTextHere"/>
            </w:pPr>
            <w:r>
              <mc:AlternateContent>
                <mc:Choice Requires="wpg">
                  <w:drawing>
                    <wp:inline distT="0" distB="0" distL="0" distR="0" wp14:anchorId="235A9C92" wp14:editId="66354F20">
                      <wp:extent cx="228600" cy="228600"/>
                      <wp:effectExtent l="0" t="0" r="0" b="0"/>
                      <wp:docPr id="162" name="Group 16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3" name="Oval 1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4" name="Freeform 1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FEE8ED" id="Group 16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jmggUAAPY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UMjmggUAAPYRAAAOAAAAAAAAAAAAAAAAAC4CAABkcnMvZTJvRG9j&#10;LnhtbFBLAQItABQABgAIAAAAIQD4DCmZ2AAAAAMBAAAPAAAAAAAAAAAAAAAAANwHAABkcnMvZG93&#10;bnJldi54bWxQSwUGAAAAAAQABADzAAAA4QgAAAAA&#10;">
                      <v:oval id="Oval 1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cz8QA&#10;AADcAAAADwAAAGRycy9kb3ducmV2LnhtbESP0WoCMRBF3wv+QxihbzVrC4tujSJKpS+1qP2AYTPd&#10;bN1MQhLX9e+bgtC3Ge6de+4sVoPtRE8hto4VTCcFCOLa6ZYbBV+nt6cZiJiQNXaOScGNIqyWo4cF&#10;Vtpd+UD9MTUih3CsUIFJyVdSxtqQxThxnjhr3y5YTHkNjdQBrzncdvK5KEppseVMMOhpY6g+Hy82&#10;Q4zvt36za+czS83P560M+w9U6nE8rF9BJBrSv/l+/a5z/fIF/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enM/EAAAA3AAAAA8AAAAAAAAAAAAAAAAAmAIAAGRycy9k&#10;b3ducmV2LnhtbFBLBQYAAAAABAAEAPUAAACJAwAAAAA=&#10;" fillcolor="#f24f4f [3204]" stroked="f" strokeweight="0">
                        <v:stroke joinstyle="miter"/>
                        <o:lock v:ext="edit" aspectratio="t"/>
                      </v:oval>
                      <v:shape id="Freeform 1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pMsIA&#10;AADcAAAADwAAAGRycy9kb3ducmV2LnhtbERP30vDMBB+F/wfwgm+uVQdReuyIYLQJ2HrRl/P5toU&#10;m0tJsq7615vBYG/38f281Wa2g5jIh96xgsdFBoK4cbrnTsG++nx4AREissbBMSn4pQCb9e3NCgvt&#10;TrylaRc7kUI4FKjAxDgWUobGkMWwcCNx4lrnLcYEfSe1x1MKt4N8yrJcWuw5NRgc6cNQ87M7WgX1&#10;36Gajr4yX60vy+Xrd5379lmp+7v5/Q1EpDlexRd3qdP8fAnnZ9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2ky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03964C1" w14:textId="269933EC" w:rsidR="000177C7" w:rsidRPr="00701654" w:rsidRDefault="0032761D" w:rsidP="00625A34">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Provide a</w:t>
            </w:r>
            <w:r w:rsidRPr="0032761D">
              <w:rPr>
                <w:rFonts w:ascii="Times New Roman" w:hAnsi="Times New Roman" w:cs="Times New Roman"/>
                <w:sz w:val="24"/>
                <w:szCs w:val="24"/>
              </w:rPr>
              <w:t xml:space="preserve"> brief, descriptive name. This may be used as the display name in portals, menus or in title fields. Stick to a naming convention. It is common for this field to be modified later in the project as you get business feedback.</w:t>
            </w:r>
          </w:p>
        </w:tc>
      </w:tr>
    </w:tbl>
    <w:p w14:paraId="3431DACE" w14:textId="77777777" w:rsidR="00FD156E" w:rsidRPr="00FD156E" w:rsidRDefault="00FD156E" w:rsidP="007E4BE0">
      <w:pPr>
        <w:pStyle w:val="NoSpacing"/>
      </w:pPr>
    </w:p>
    <w:p w14:paraId="2D3F7B71" w14:textId="75FD991D" w:rsidR="0032761D" w:rsidRPr="00477085" w:rsidRDefault="0032761D" w:rsidP="0032761D">
      <w:pPr>
        <w:pStyle w:val="Heading3"/>
      </w:pPr>
      <w:bookmarkStart w:id="9" w:name="_Toc404000383"/>
      <w:r>
        <w:t xml:space="preserve">BI Application </w:t>
      </w:r>
      <w:r w:rsidRPr="0032761D">
        <w:t>Description</w:t>
      </w:r>
      <w:bookmarkEnd w:id="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0853FD4C"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5CAE7E4" w14:textId="77777777" w:rsidR="000177C7" w:rsidRDefault="000177C7" w:rsidP="00625A34">
            <w:pPr>
              <w:pStyle w:val="InsetTextHere"/>
            </w:pPr>
            <w:r>
              <mc:AlternateContent>
                <mc:Choice Requires="wpg">
                  <w:drawing>
                    <wp:inline distT="0" distB="0" distL="0" distR="0" wp14:anchorId="26296069" wp14:editId="1C645132">
                      <wp:extent cx="228600" cy="228600"/>
                      <wp:effectExtent l="0" t="0" r="0" b="0"/>
                      <wp:docPr id="165" name="Group 165"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6" name="Oval 1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7" name="Freeform 1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D89A31" id="Group 165"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WJ/Hf4YFAAD2EQAADgAAAAAAAAAAAAAAAAAuAgAAZHJzL2Uy&#10;b0RvYy54bWxQSwECLQAUAAYACAAAACEA+AwpmdgAAAADAQAADwAAAAAAAAAAAAAAAADgBwAAZHJz&#10;L2Rvd25yZXYueG1sUEsFBgAAAAAEAAQA8wAAAOUIAAAAAA==&#10;">
                      <v:oval id="Oval 1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V8MA&#10;AADcAAAADwAAAGRycy9kb3ducmV2LnhtbESPQWsCMRCF7wX/Qxiht5q1h8WuRhFF8VJLbX/AsBk3&#10;q5tJSNJ1/femUOhthvfmfW8Wq8F2oqcQW8cKppMCBHHtdMuNgu+v3csMREzIGjvHpOBOEVbL0dMC&#10;K+1u/En9KTUih3CsUIFJyVdSxtqQxThxnjhrZxcspryGRuqAtxxuO/laFKW02HImGPS0MVRfTz82&#10;Q4zvt36zb99mlprLx70Mx3dU6nk8rOcgEg3p3/x3fdC5flnC7zN5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k/V8MAAADcAAAADwAAAAAAAAAAAAAAAACYAgAAZHJzL2Rv&#10;d25yZXYueG1sUEsFBgAAAAAEAAQA9QAAAIgDAAAAAA==&#10;" fillcolor="#f24f4f [3204]" stroked="f" strokeweight="0">
                        <v:stroke joinstyle="miter"/>
                        <o:lock v:ext="edit" aspectratio="t"/>
                      </v:oval>
                      <v:shape id="Freeform 1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n3RcMA&#10;AADcAAAADwAAAGRycy9kb3ducmV2LnhtbERPyWrDMBC9B/oPYgq9JXIX3NaNEkog4FMhcUuuU2ts&#10;mVojIymO26+PAoHe5vHWWa4n24uRfOgcK7hfZCCIa6c7bhV8Vtv5C4gQkTX2jknBLwVYr25mSyy0&#10;O/GOxn1sRQrhUKACE+NQSBlqQxbDwg3EiWuctxgT9K3UHk8p3PbyIctyabHj1GBwoI2h+md/tAoO&#10;f1/VePSV+Wh8WT69fh9y3zwqdXc7vb+BiDTFf/HVXeo0P3+GyzPpArk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n3R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42EF404" w14:textId="41D0F0CB" w:rsidR="000177C7" w:rsidRPr="00701654" w:rsidRDefault="0032761D" w:rsidP="001D530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Provide a </w:t>
            </w:r>
            <w:r w:rsidRPr="0032761D">
              <w:rPr>
                <w:rFonts w:ascii="Times New Roman" w:hAnsi="Times New Roman" w:cs="Times New Roman"/>
                <w:sz w:val="24"/>
                <w:szCs w:val="24"/>
              </w:rPr>
              <w:t>brief description of its business purpose. This should be descriptive enough that a business person can decide if this application will be useful.</w:t>
            </w:r>
          </w:p>
        </w:tc>
      </w:tr>
    </w:tbl>
    <w:p w14:paraId="1928F6CC" w14:textId="77777777" w:rsidR="00FD156E" w:rsidRPr="00FD156E" w:rsidRDefault="00FD156E" w:rsidP="007E4BE0">
      <w:pPr>
        <w:pStyle w:val="NoSpacing"/>
      </w:pPr>
    </w:p>
    <w:p w14:paraId="1B3E53DD" w14:textId="1F21B5F4" w:rsidR="0032761D" w:rsidRPr="00477085" w:rsidRDefault="0032761D" w:rsidP="0032761D">
      <w:pPr>
        <w:pStyle w:val="Heading3"/>
      </w:pPr>
      <w:bookmarkStart w:id="10" w:name="_Toc404000384"/>
      <w:r>
        <w:t>BI Application Category</w:t>
      </w:r>
      <w:bookmarkEnd w:id="1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1ADE8E8"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06491B4" w14:textId="77777777" w:rsidR="000177C7" w:rsidRDefault="000177C7" w:rsidP="00625A34">
            <w:pPr>
              <w:pStyle w:val="InsetTextHere"/>
            </w:pPr>
            <w:r>
              <mc:AlternateContent>
                <mc:Choice Requires="wpg">
                  <w:drawing>
                    <wp:inline distT="0" distB="0" distL="0" distR="0" wp14:anchorId="4F8BB5B8" wp14:editId="3DC7236B">
                      <wp:extent cx="228600" cy="228600"/>
                      <wp:effectExtent l="0" t="0" r="0" b="0"/>
                      <wp:docPr id="168" name="Group 16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9" name="Oval 16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0" name="Freeform 17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DC3531" id="Group 16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w7gwUAAPY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SEnMO4MFAAD2EQAADgAAAAAAAAAAAAAAAAAuAgAAZHJzL2Uyb0Rv&#10;Yy54bWxQSwECLQAUAAYACAAAACEA+AwpmdgAAAADAQAADwAAAAAAAAAAAAAAAADdBwAAZHJzL2Rv&#10;d25yZXYueG1sUEsFBgAAAAAEAAQA8wAAAOIIAAAAAA==&#10;">
                      <v:oval id="Oval 16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rJcQA&#10;AADcAAAADwAAAGRycy9kb3ducmV2LnhtbESPwW7CMBBE70j9B2uRegOHHiIIGFRRteqlVAQ+YBVv&#10;47Tx2rLdEP6+RqrEbVczO292sxttLwYKsXOsYDEvQBA3TnfcKjifXmdLEDEha+wdk4IrRdhtHyYb&#10;rLS78JGGOrUih3CsUIFJyVdSxsaQxTh3njhrXy5YTHkNrdQBLznc9vKpKEppseNMMOhpb6j5qX9t&#10;hhg/vPj9W7daWmq/P69lOHygUo/T8XkNItGY7ub/63ed65cr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2qyXEAAAA3AAAAA8AAAAAAAAAAAAAAAAAmAIAAGRycy9k&#10;b3ducmV2LnhtbFBLBQYAAAAABAAEAPUAAACJAwAAAAA=&#10;" fillcolor="#f24f4f [3204]" stroked="f" strokeweight="0">
                        <v:stroke joinstyle="miter"/>
                        <o:lock v:ext="edit" aspectratio="t"/>
                      </v:oval>
                      <v:shape id="Freeform 17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7MUA&#10;AADcAAAADwAAAGRycy9kb3ducmV2LnhtbESPT0vDQBDF74LfYRnBm934h2rTbosIQk6CTaXXMTvJ&#10;BrOzYXebRj+9cxC8zfDevPebzW72g5oopj6wgdtFAYq4CbbnzsChfr15ApUyssUhMBn4pgS77eXF&#10;BksbzvxO0z53SkI4lWjA5TyWWqfGkce0CCOxaG2IHrOssdM24lnC/aDvimKpPfYsDQ5HenHUfO1P&#10;3sDx56OeTrF2b22sqofV53EZ23tjrq/m5zWoTHP+N/9dV1bwH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ns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D3692E3" w14:textId="7728C1F3" w:rsidR="000177C7" w:rsidRPr="00701654" w:rsidRDefault="00492AFD">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Provide a</w:t>
            </w:r>
            <w:r w:rsidR="0032761D" w:rsidRPr="0032761D">
              <w:rPr>
                <w:rFonts w:ascii="Times New Roman" w:hAnsi="Times New Roman" w:cs="Times New Roman"/>
                <w:sz w:val="24"/>
                <w:szCs w:val="24"/>
              </w:rPr>
              <w:t xml:space="preserve"> functional grouping of BI applications such as customer profitability, sales performance or expense tracking.</w:t>
            </w:r>
          </w:p>
        </w:tc>
      </w:tr>
    </w:tbl>
    <w:p w14:paraId="57CCC8F9" w14:textId="77777777" w:rsidR="00FD156E" w:rsidRDefault="00FD156E" w:rsidP="007E4BE0">
      <w:pPr>
        <w:pStyle w:val="NoSpacing"/>
      </w:pPr>
    </w:p>
    <w:p w14:paraId="71A57B30" w14:textId="77777777" w:rsidR="00492AFD" w:rsidRDefault="00492AFD" w:rsidP="007E4BE0">
      <w:pPr>
        <w:pStyle w:val="NoSpacing"/>
      </w:pPr>
    </w:p>
    <w:p w14:paraId="48331CCA" w14:textId="77777777" w:rsidR="00492AFD" w:rsidRDefault="00492AFD">
      <w:pPr>
        <w:rPr>
          <w:rFonts w:ascii="Arial" w:hAnsi="Arial"/>
          <w:bCs/>
          <w:color w:val="auto"/>
          <w:sz w:val="32"/>
          <w:szCs w:val="32"/>
        </w:rPr>
      </w:pPr>
      <w:r>
        <w:br w:type="page"/>
      </w:r>
    </w:p>
    <w:p w14:paraId="25C5F94F" w14:textId="0F45F67E" w:rsidR="00492AFD" w:rsidRPr="0032761D" w:rsidRDefault="00896069" w:rsidP="00492AFD">
      <w:pPr>
        <w:pStyle w:val="Heading2"/>
      </w:pPr>
      <w:bookmarkStart w:id="11" w:name="_Toc404000385"/>
      <w:r>
        <w:lastRenderedPageBreak/>
        <w:t>BI APPLICATION – BUSINESS CONTEXT</w:t>
      </w:r>
      <w:bookmarkEnd w:id="11"/>
    </w:p>
    <w:tbl>
      <w:tblPr>
        <w:tblStyle w:val="TipTable"/>
        <w:tblW w:w="5014" w:type="pct"/>
        <w:tblLook w:val="04A0" w:firstRow="1" w:lastRow="0" w:firstColumn="1" w:lastColumn="0" w:noHBand="0" w:noVBand="1"/>
      </w:tblPr>
      <w:tblGrid>
        <w:gridCol w:w="648"/>
        <w:gridCol w:w="8738"/>
      </w:tblGrid>
      <w:tr w:rsidR="00492AFD" w:rsidRPr="00A94D14" w14:paraId="62C2B3F9" w14:textId="77777777" w:rsidTr="00492AFD">
        <w:tc>
          <w:tcPr>
            <w:cnfStyle w:val="001000000000" w:firstRow="0" w:lastRow="0" w:firstColumn="1" w:lastColumn="0" w:oddVBand="0" w:evenVBand="0" w:oddHBand="0" w:evenHBand="0" w:firstRowFirstColumn="0" w:firstRowLastColumn="0" w:lastRowFirstColumn="0" w:lastRowLastColumn="0"/>
            <w:tcW w:w="345" w:type="pct"/>
          </w:tcPr>
          <w:p w14:paraId="36FA0372" w14:textId="77777777" w:rsidR="00492AFD" w:rsidRPr="00A94D14" w:rsidRDefault="00492AFD" w:rsidP="00492AFD">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27F3B09" wp14:editId="4608B178">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 name="Oval 1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 name="Freeform 1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70D01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fn6V0hQUAAO8RAAAOAAAAAAAAAAAAAAAAAC4CAABkcnMvZTJv&#10;RG9jLnhtbFBLAQItABQABgAIAAAAIQD4DCmZ2AAAAAMBAAAPAAAAAAAAAAAAAAAAAN8HAABkcnMv&#10;ZG93bnJldi54bWxQSwUGAAAAAAQABADzAAAA5AgAAAAA&#10;">
                      <v:oval id="Oval 1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FjMIA&#10;AADbAAAADwAAAGRycy9kb3ducmV2LnhtbESPQWsCMRCF7wX/Qxiht5q1h8WuRhFF8VJLbX/AsBk3&#10;q5tJSNJ1/femUOhthvfmfW8Wq8F2oqcQW8cKppMCBHHtdMuNgu+v3csMREzIGjvHpOBOEVbL0dMC&#10;K+1u/En9KTUih3CsUIFJyVdSxtqQxThxnjhrZxcspryGRuqAtxxuO/laFKW02HImGPS0MVRfTz82&#10;Q4zvt36zb99mlprLx70Mx3dU6nk8rOcgEg3p3/x3fdC5fgm/v+QB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0WMwgAAANsAAAAPAAAAAAAAAAAAAAAAAJgCAABkcnMvZG93&#10;bnJldi54bWxQSwUGAAAAAAQABAD1AAAAhwMAAAAA&#10;" fillcolor="#f24f4f [3204]" stroked="f" strokeweight="0">
                        <v:stroke joinstyle="miter"/>
                        <o:lock v:ext="edit" aspectratio="t"/>
                      </v:oval>
                      <v:shape id="Freeform 1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sHqcIA&#10;AADbAAAADwAAAGRycy9kb3ducmV2LnhtbERPyWrDMBC9F/oPYgq9NXIXsjhRQgkEfCokbsh1Yo0t&#10;U2tkJMVx+/VRodDbPN46q81oOzGQD61jBc+TDARx5XTLjYLPcvc0BxEissbOMSn4pgCb9f3dCnPt&#10;rryn4RAbkUI45KjAxNjnUobKkMUwcT1x4mrnLcYEfSO1x2sKt518ybKptNhyajDY09ZQ9XW4WAWn&#10;n2M5XHxpPmpfFG+L82nq61elHh/G9yWISGP8F/+5C53mz+D3l3S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wep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0630BA6" w14:textId="78F1708F" w:rsidR="00492AFD" w:rsidRPr="00F65B1D" w:rsidRDefault="00492AFD" w:rsidP="00492AFD">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De</w:t>
            </w:r>
            <w:r w:rsidR="00AC0CAF">
              <w:rPr>
                <w:rFonts w:ascii="Times New Roman" w:hAnsi="Times New Roman" w:cs="Times New Roman"/>
                <w:i w:val="0"/>
                <w:sz w:val="24"/>
                <w:szCs w:val="24"/>
              </w:rPr>
              <w:t>scriptive attributes of the BI a</w:t>
            </w:r>
            <w:r>
              <w:rPr>
                <w:rFonts w:ascii="Times New Roman" w:hAnsi="Times New Roman" w:cs="Times New Roman"/>
                <w:i w:val="0"/>
                <w:sz w:val="24"/>
                <w:szCs w:val="24"/>
              </w:rPr>
              <w:t>pplication used to identify it within the project.</w:t>
            </w:r>
          </w:p>
        </w:tc>
      </w:tr>
    </w:tbl>
    <w:p w14:paraId="7473E0A3" w14:textId="77777777" w:rsidR="00492AFD" w:rsidRDefault="00492AFD" w:rsidP="007E4BE0">
      <w:pPr>
        <w:pStyle w:val="NoSpacing"/>
      </w:pPr>
    </w:p>
    <w:p w14:paraId="023D9469" w14:textId="04AA0AF4" w:rsidR="00492AFD" w:rsidRDefault="00492AFD" w:rsidP="00492AFD">
      <w:pPr>
        <w:pStyle w:val="Heading3"/>
      </w:pPr>
      <w:bookmarkStart w:id="12" w:name="_Toc404000386"/>
      <w:r>
        <w:t>Business owner</w:t>
      </w:r>
      <w:bookmarkEnd w:id="1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92AFD" w14:paraId="3AB20B3B" w14:textId="77777777" w:rsidTr="00492AF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F7331E6" w14:textId="77777777" w:rsidR="00492AFD" w:rsidRDefault="00492AFD" w:rsidP="00492AFD">
            <w:pPr>
              <w:pStyle w:val="InsetTextHere"/>
            </w:pPr>
            <w:r>
              <mc:AlternateContent>
                <mc:Choice Requires="wpg">
                  <w:drawing>
                    <wp:inline distT="0" distB="0" distL="0" distR="0" wp14:anchorId="5B65B956" wp14:editId="68840F73">
                      <wp:extent cx="228600" cy="228600"/>
                      <wp:effectExtent l="0" t="0" r="0" b="0"/>
                      <wp:docPr id="180" name="Group 18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1" name="Oval 1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2" name="Freeform 1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2E73F9" id="Group 18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A7xvoofwUAAPYRAAAOAAAAAAAAAAAAAAAAAC4CAABkcnMvZTJvRG9jLnht&#10;bFBLAQItABQABgAIAAAAIQD4DCmZ2AAAAAMBAAAPAAAAAAAAAAAAAAAAANkHAABkcnMvZG93bnJl&#10;di54bWxQSwUGAAAAAAQABADzAAAA3ggAAAAA&#10;">
                      <v:oval id="Oval 1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B2cMA&#10;AADcAAAADwAAAGRycy9kb3ducmV2LnhtbESPQWsCMRCF7wX/Qxiht5rVg2xXoxRF8dKWqj9g2Ew3&#10;224mIYnr+u8bQehthvfmfW+W68F2oqcQW8cKppMCBHHtdMuNgvNp91KCiAlZY+eYFNwowno1elpi&#10;pd2Vv6g/pkbkEI4VKjAp+UrKWBuyGCfOE2ft2wWLKa+hkTrgNYfbTs6KYi4ttpwJBj1tDNW/x4vN&#10;EOP7rd/s29fSUvPzeZuHj3dU6nk8vC1AJBrSv/lxfdC5fjmF+zN5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xB2cMAAADcAAAADwAAAAAAAAAAAAAAAACYAgAAZHJzL2Rv&#10;d25yZXYueG1sUEsFBgAAAAAEAAQA9QAAAIgDAAAAAA==&#10;" fillcolor="#f24f4f [3204]" stroked="f" strokeweight="0">
                        <v:stroke joinstyle="miter"/>
                        <o:lock v:ext="edit" aspectratio="t"/>
                      </v:oval>
                      <v:shape id="Freeform 1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yJ8IA&#10;AADcAAAADwAAAGRycy9kb3ducmV2LnhtbERP32vCMBB+F/Y/hBvsTdM5EdcZZQwGfRpoHb7emmtT&#10;1lxKEmu3v94Igm/38f289Xa0nRjIh9axgudZBoK4crrlRsGh/JyuQISIrLFzTAr+KMB28zBZY67d&#10;mXc07GMjUgiHHBWYGPtcylAZshhmridOXO28xZigb6T2eE7htpPzLFtKiy2nBoM9fRiqfvcnq+D4&#10;/10OJ1+ar9oXxeL157j09YtST4/j+xuISGO8i2/uQqf5qzlcn0kXyM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rIn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14E0F69" w14:textId="61781682" w:rsidR="00492AFD" w:rsidRPr="00701654" w:rsidRDefault="00492AFD" w:rsidP="00492AFD">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busines</w:t>
            </w:r>
            <w:r w:rsidR="00896069">
              <w:rPr>
                <w:rFonts w:ascii="Times New Roman" w:hAnsi="Times New Roman" w:cs="Times New Roman"/>
                <w:sz w:val="24"/>
                <w:szCs w:val="24"/>
              </w:rPr>
              <w:t>s owner</w:t>
            </w:r>
            <w:r w:rsidR="00AC0CAF">
              <w:rPr>
                <w:rFonts w:ascii="Times New Roman" w:hAnsi="Times New Roman" w:cs="Times New Roman"/>
                <w:sz w:val="24"/>
                <w:szCs w:val="24"/>
              </w:rPr>
              <w:t>s</w:t>
            </w:r>
            <w:r w:rsidR="00896069">
              <w:rPr>
                <w:rFonts w:ascii="Times New Roman" w:hAnsi="Times New Roman" w:cs="Times New Roman"/>
                <w:sz w:val="24"/>
                <w:szCs w:val="24"/>
              </w:rPr>
              <w:t xml:space="preserve"> of this BI application.</w:t>
            </w:r>
            <w:r>
              <w:rPr>
                <w:rFonts w:ascii="Times New Roman" w:hAnsi="Times New Roman" w:cs="Times New Roman"/>
                <w:sz w:val="24"/>
                <w:szCs w:val="24"/>
              </w:rPr>
              <w:t xml:space="preserve"> Include their names, titles, organizational groups and project roles.</w:t>
            </w:r>
          </w:p>
        </w:tc>
      </w:tr>
    </w:tbl>
    <w:p w14:paraId="1F39AA0E" w14:textId="77777777" w:rsidR="00492AFD" w:rsidRDefault="00492AFD" w:rsidP="007E4BE0">
      <w:pPr>
        <w:pStyle w:val="NoSpacing"/>
      </w:pPr>
    </w:p>
    <w:p w14:paraId="34FB737B" w14:textId="2ED382C7" w:rsidR="00492AFD" w:rsidRDefault="00896069" w:rsidP="00492AFD">
      <w:pPr>
        <w:pStyle w:val="Heading3"/>
      </w:pPr>
      <w:bookmarkStart w:id="13" w:name="_Toc404000387"/>
      <w:r>
        <w:t>Business Content Subject Matter Expert (SME)</w:t>
      </w:r>
      <w:bookmarkEnd w:id="1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92AFD" w14:paraId="49644132" w14:textId="77777777" w:rsidTr="00492AF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D8A0F73" w14:textId="77777777" w:rsidR="00492AFD" w:rsidRDefault="00492AFD" w:rsidP="00492AFD">
            <w:pPr>
              <w:pStyle w:val="InsetTextHere"/>
            </w:pPr>
            <w:r>
              <mc:AlternateContent>
                <mc:Choice Requires="wpg">
                  <w:drawing>
                    <wp:inline distT="0" distB="0" distL="0" distR="0" wp14:anchorId="2625E904" wp14:editId="17690DBB">
                      <wp:extent cx="228600" cy="228600"/>
                      <wp:effectExtent l="0" t="0" r="0" b="0"/>
                      <wp:docPr id="18" name="Group 1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 name="Oval 1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8A8CF7" id="Group 1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GoAoxSBBQAA8BEAAA4AAAAAAAAAAAAAAAAALgIAAGRycy9lMm9Eb2Mu&#10;eG1sUEsBAi0AFAAGAAgAAAAhAPgMKZnYAAAAAwEAAA8AAAAAAAAAAAAAAAAA2wcAAGRycy9kb3du&#10;cmV2LnhtbFBLBQYAAAAABAAEAPMAAADgCAAAAAA=&#10;">
                      <v:oval id="Oval 1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R/sIA&#10;AADbAAAADwAAAGRycy9kb3ducmV2LnhtbESPQWsCMRCF7wX/QxjBW83ag+hqFFEqXtpS9QcMm3Gz&#10;upmEJK7rv28Khd5meG/e92a57m0rOgqxcaxgMi5AEFdON1wrOJ/eX2cgYkLW2DomBU+KsF4NXpZY&#10;avfgb+qOqRY5hGOJCkxKvpQyVoYsxrHzxFm7uGAx5TXUUgd85HDbyreimEqLDWeCQU9bQ9XteLcZ&#10;Yny389t9M59Zqq9fz2n4/EClRsN+swCRqE//5r/rg8715/D7Sx5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NH+wgAAANsAAAAPAAAAAAAAAAAAAAAAAJgCAABkcnMvZG93&#10;bnJldi54bWxQSwUGAAAAAAQABAD1AAAAhwMAAAAA&#10;" fillcolor="#f24f4f [3204]" stroked="f" strokeweight="0">
                        <v:stroke joinstyle="miter"/>
                        <o:lock v:ext="edit" aspectratio="t"/>
                      </v:oval>
                      <v:shape id="Freeform 2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w+8QA&#10;AADbAAAADwAAAGRycy9kb3ducmV2LnhtbESPQWvCQBSE74X+h+UVvNWNWqSNrlIKQk5CjcXra/Yl&#10;G8y+DbtrjP76bqHQ4zAz3zDr7Wg7MZAPrWMFs2kGgrhyuuVGwbHcPb+CCBFZY+eYFNwowHbz+LDG&#10;XLsrf9JwiI1IEA45KjAx9rmUoTJkMUxdT5y82nmLMUnfSO3xmuC2k/MsW0qLLacFgz19GKrOh4tV&#10;cLp/lcPFl2Zf+6J4efs+LX29UGryNL6vQEQa43/4r11oBfMZ/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8P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247F797C" w14:textId="3739A891" w:rsidR="00492AFD" w:rsidRPr="00701654" w:rsidRDefault="00492AFD" w:rsidP="00896069">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List the </w:t>
            </w:r>
            <w:r w:rsidRPr="00492AFD">
              <w:rPr>
                <w:rFonts w:ascii="Times New Roman" w:hAnsi="Times New Roman" w:cs="Times New Roman"/>
                <w:sz w:val="24"/>
                <w:szCs w:val="24"/>
              </w:rPr>
              <w:t xml:space="preserve">business person who is the </w:t>
            </w:r>
            <w:r w:rsidR="00896069">
              <w:rPr>
                <w:rFonts w:ascii="Times New Roman" w:hAnsi="Times New Roman" w:cs="Times New Roman"/>
                <w:sz w:val="24"/>
                <w:szCs w:val="24"/>
              </w:rPr>
              <w:t>SME</w:t>
            </w:r>
            <w:r w:rsidRPr="00492AFD">
              <w:rPr>
                <w:rFonts w:ascii="Times New Roman" w:hAnsi="Times New Roman" w:cs="Times New Roman"/>
                <w:sz w:val="24"/>
                <w:szCs w:val="24"/>
              </w:rPr>
              <w:t xml:space="preserve"> for discussions on the content and functioning of this application if the business owner is delegating this responsibility.</w:t>
            </w:r>
            <w:r>
              <w:rPr>
                <w:rFonts w:ascii="Times New Roman" w:hAnsi="Times New Roman" w:cs="Times New Roman"/>
                <w:sz w:val="24"/>
                <w:szCs w:val="24"/>
              </w:rPr>
              <w:t xml:space="preserve"> Include their names, titles, organizational groups and project roles.</w:t>
            </w:r>
          </w:p>
        </w:tc>
      </w:tr>
    </w:tbl>
    <w:p w14:paraId="56D142C5" w14:textId="77777777" w:rsidR="00492AFD" w:rsidRDefault="00492AFD" w:rsidP="007E4BE0">
      <w:pPr>
        <w:pStyle w:val="NoSpacing"/>
      </w:pPr>
    </w:p>
    <w:p w14:paraId="6597D66D" w14:textId="389B094F" w:rsidR="00492AFD" w:rsidRDefault="00492AFD" w:rsidP="00492AFD">
      <w:pPr>
        <w:pStyle w:val="Heading3"/>
      </w:pPr>
      <w:bookmarkStart w:id="14" w:name="_Toc404000388"/>
      <w:r>
        <w:t>Business constituency</w:t>
      </w:r>
      <w:bookmarkEnd w:id="14"/>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92AFD" w14:paraId="49041F4D" w14:textId="77777777" w:rsidTr="00492AF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D09F8C1" w14:textId="77777777" w:rsidR="00492AFD" w:rsidRDefault="00492AFD" w:rsidP="00492AFD">
            <w:pPr>
              <w:pStyle w:val="InsetTextHere"/>
            </w:pPr>
            <w:r>
              <mc:AlternateContent>
                <mc:Choice Requires="wpg">
                  <w:drawing>
                    <wp:inline distT="0" distB="0" distL="0" distR="0" wp14:anchorId="3E31AD68" wp14:editId="12D63FDB">
                      <wp:extent cx="228600" cy="228600"/>
                      <wp:effectExtent l="0" t="0" r="0" b="0"/>
                      <wp:docPr id="22" name="Group 2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71A600" id="Group 2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F0xQxOBBQAA8BEAAA4AAAAAAAAAAAAAAAAALgIAAGRycy9lMm9Eb2Mu&#10;eG1sUEsBAi0AFAAGAAgAAAAhAPgMKZnYAAAAAwEAAA8AAAAAAAAAAAAAAAAA2wcAAGRycy9kb3du&#10;cmV2LnhtbFBLBQYAAAAABAAEAPMAAADgCA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298BFD5" w14:textId="744FE771" w:rsidR="00492AFD" w:rsidRPr="00701654" w:rsidRDefault="00492AFD" w:rsidP="00492AFD">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List the </w:t>
            </w:r>
            <w:r w:rsidRPr="00492AFD">
              <w:rPr>
                <w:rFonts w:ascii="Times New Roman" w:hAnsi="Times New Roman" w:cs="Times New Roman"/>
                <w:sz w:val="24"/>
                <w:szCs w:val="24"/>
              </w:rPr>
              <w:t xml:space="preserve">business </w:t>
            </w:r>
            <w:r>
              <w:rPr>
                <w:rFonts w:ascii="Times New Roman" w:hAnsi="Times New Roman" w:cs="Times New Roman"/>
                <w:sz w:val="24"/>
                <w:szCs w:val="24"/>
              </w:rPr>
              <w:t>groups and people</w:t>
            </w:r>
            <w:r w:rsidRPr="00492AFD">
              <w:rPr>
                <w:rFonts w:ascii="Times New Roman" w:hAnsi="Times New Roman" w:cs="Times New Roman"/>
                <w:sz w:val="24"/>
                <w:szCs w:val="24"/>
              </w:rPr>
              <w:t xml:space="preserve"> who </w:t>
            </w:r>
            <w:r>
              <w:rPr>
                <w:rFonts w:ascii="Times New Roman" w:hAnsi="Times New Roman" w:cs="Times New Roman"/>
                <w:sz w:val="24"/>
                <w:szCs w:val="24"/>
              </w:rPr>
              <w:t>will use this application. Include their names, titles and organizational groups.</w:t>
            </w:r>
          </w:p>
        </w:tc>
      </w:tr>
    </w:tbl>
    <w:p w14:paraId="6A97BAC7" w14:textId="77777777" w:rsidR="00492AFD" w:rsidRDefault="00492AFD" w:rsidP="00492AFD">
      <w:pPr>
        <w:pStyle w:val="NoSpacing"/>
      </w:pPr>
    </w:p>
    <w:p w14:paraId="771DC1F0" w14:textId="77777777" w:rsidR="00492AFD" w:rsidRDefault="00492AFD" w:rsidP="00492AFD">
      <w:pPr>
        <w:pStyle w:val="Heading3"/>
      </w:pPr>
      <w:bookmarkStart w:id="15" w:name="_Toc404000389"/>
      <w:r>
        <w:t>Business processes</w:t>
      </w:r>
      <w:bookmarkEnd w:id="15"/>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92AFD" w14:paraId="66056EDA" w14:textId="77777777" w:rsidTr="00492AF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BA5FA8A" w14:textId="77777777" w:rsidR="00492AFD" w:rsidRDefault="00492AFD" w:rsidP="00492AFD">
            <w:pPr>
              <w:pStyle w:val="InsetTextHere"/>
            </w:pPr>
            <w:r>
              <mc:AlternateContent>
                <mc:Choice Requires="wpg">
                  <w:drawing>
                    <wp:inline distT="0" distB="0" distL="0" distR="0" wp14:anchorId="797A7F61" wp14:editId="6B759270">
                      <wp:extent cx="228600" cy="228600"/>
                      <wp:effectExtent l="0" t="0" r="0" b="0"/>
                      <wp:docPr id="52" name="Group 5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3" name="Oval 5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4" name="Freeform 5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51CC59" id="Group 5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J+nxKSBBQAA8BEAAA4AAAAAAAAAAAAAAAAALgIAAGRycy9lMm9Eb2Mu&#10;eG1sUEsBAi0AFAAGAAgAAAAhAPgMKZnYAAAAAwEAAA8AAAAAAAAAAAAAAAAA2wcAAGRycy9kb3du&#10;cmV2LnhtbFBLBQYAAAAABAAEAPMAAADgCAAAAAA=&#10;">
                      <v:oval id="Oval 5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f1MIA&#10;AADbAAAADwAAAGRycy9kb3ducmV2LnhtbESP3WoCMRCF7wu+QxihdzWrUt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2l/UwgAAANsAAAAPAAAAAAAAAAAAAAAAAJgCAABkcnMvZG93&#10;bnJldi54bWxQSwUGAAAAAAQABAD1AAAAhwMAAAAA&#10;" fillcolor="#f24f4f [3204]" stroked="f" strokeweight="0">
                        <v:stroke joinstyle="miter"/>
                        <o:lock v:ext="edit" aspectratio="t"/>
                      </v:oval>
                      <v:shape id="Freeform 5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MgHsQA&#10;AADbAAAADwAAAGRycy9kb3ducmV2LnhtbESPQWvCQBSE7wX/w/KE3upGa6VNXUUKhZwKNYrX1+xL&#10;Nph9G3bXmPbXdwsFj8PMfMOst6PtxEA+tI4VzGcZCOLK6ZYbBYfy/eEZRIjIGjvHpOCbAmw3k7s1&#10;5tpd+ZOGfWxEgnDIUYGJsc+lDJUhi2HmeuLk1c5bjEn6RmqP1wS3nVxk2UpabDktGOzpzVB13l+s&#10;gtPPsRwuvjQftS+K5cvXaeXrR6Xup+PuFUSkMd7C/+1CK3ha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TI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9895EC5" w14:textId="3BBD87FA" w:rsidR="00492AFD" w:rsidRPr="00701654" w:rsidRDefault="00492AFD" w:rsidP="00492AFD">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Identify and</w:t>
            </w:r>
            <w:r w:rsidRPr="00B03FEE">
              <w:rPr>
                <w:rFonts w:ascii="Times New Roman" w:hAnsi="Times New Roman" w:cs="Times New Roman"/>
                <w:sz w:val="24"/>
                <w:szCs w:val="24"/>
              </w:rPr>
              <w:t xml:space="preserve"> brief</w:t>
            </w:r>
            <w:r>
              <w:rPr>
                <w:rFonts w:ascii="Times New Roman" w:hAnsi="Times New Roman" w:cs="Times New Roman"/>
                <w:sz w:val="24"/>
                <w:szCs w:val="24"/>
              </w:rPr>
              <w:t>ly</w:t>
            </w:r>
            <w:r w:rsidRPr="00B03FEE">
              <w:rPr>
                <w:rFonts w:ascii="Times New Roman" w:hAnsi="Times New Roman" w:cs="Times New Roman"/>
                <w:sz w:val="24"/>
                <w:szCs w:val="24"/>
              </w:rPr>
              <w:t xml:space="preserve"> </w:t>
            </w:r>
            <w:r>
              <w:rPr>
                <w:rFonts w:ascii="Times New Roman" w:hAnsi="Times New Roman" w:cs="Times New Roman"/>
                <w:sz w:val="24"/>
                <w:szCs w:val="24"/>
              </w:rPr>
              <w:t>describe</w:t>
            </w:r>
            <w:r w:rsidRPr="00B03FEE">
              <w:rPr>
                <w:rFonts w:ascii="Times New Roman" w:hAnsi="Times New Roman" w:cs="Times New Roman"/>
                <w:sz w:val="24"/>
                <w:szCs w:val="24"/>
              </w:rPr>
              <w:t xml:space="preserve"> </w:t>
            </w:r>
            <w:r>
              <w:rPr>
                <w:rFonts w:ascii="Times New Roman" w:hAnsi="Times New Roman" w:cs="Times New Roman"/>
                <w:sz w:val="24"/>
                <w:szCs w:val="24"/>
              </w:rPr>
              <w:t xml:space="preserve">in business terminology </w:t>
            </w:r>
            <w:r w:rsidRPr="00B03FEE">
              <w:rPr>
                <w:rFonts w:ascii="Times New Roman" w:hAnsi="Times New Roman" w:cs="Times New Roman"/>
                <w:sz w:val="24"/>
                <w:szCs w:val="24"/>
              </w:rPr>
              <w:t xml:space="preserve">the </w:t>
            </w:r>
            <w:r>
              <w:rPr>
                <w:rFonts w:ascii="Times New Roman" w:hAnsi="Times New Roman" w:cs="Times New Roman"/>
                <w:sz w:val="24"/>
                <w:szCs w:val="24"/>
              </w:rPr>
              <w:t xml:space="preserve">key business processes that will be involved in or impacted by this </w:t>
            </w:r>
            <w:r w:rsidR="00C153B8">
              <w:rPr>
                <w:rFonts w:ascii="Times New Roman" w:hAnsi="Times New Roman" w:cs="Times New Roman"/>
                <w:sz w:val="24"/>
                <w:szCs w:val="24"/>
              </w:rPr>
              <w:t xml:space="preserve">BI </w:t>
            </w:r>
            <w:r>
              <w:rPr>
                <w:rFonts w:ascii="Times New Roman" w:hAnsi="Times New Roman" w:cs="Times New Roman"/>
                <w:sz w:val="24"/>
                <w:szCs w:val="24"/>
              </w:rPr>
              <w:t xml:space="preserve">application. </w:t>
            </w:r>
          </w:p>
        </w:tc>
      </w:tr>
    </w:tbl>
    <w:p w14:paraId="187FC99A" w14:textId="77777777" w:rsidR="00492AFD" w:rsidRDefault="00492AFD" w:rsidP="00492AFD">
      <w:pPr>
        <w:pStyle w:val="NoSpacing"/>
      </w:pPr>
    </w:p>
    <w:p w14:paraId="283D603B" w14:textId="56852A4D" w:rsidR="00492AFD" w:rsidRDefault="00C153B8" w:rsidP="00492AFD">
      <w:pPr>
        <w:pStyle w:val="Heading3"/>
      </w:pPr>
      <w:bookmarkStart w:id="16" w:name="_Toc404000390"/>
      <w:r>
        <w:t>B</w:t>
      </w:r>
      <w:r w:rsidR="00492AFD">
        <w:t xml:space="preserve">usiness </w:t>
      </w:r>
      <w:r>
        <w:t>priority</w:t>
      </w:r>
      <w:bookmarkEnd w:id="16"/>
      <w:r w:rsidR="00492AFD">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92AFD" w14:paraId="5830D7A2" w14:textId="77777777" w:rsidTr="00492AF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5A19219" w14:textId="77777777" w:rsidR="00492AFD" w:rsidRDefault="00492AFD" w:rsidP="00492AFD">
            <w:pPr>
              <w:pStyle w:val="InsetTextHere"/>
            </w:pPr>
            <w:r>
              <mc:AlternateContent>
                <mc:Choice Requires="wpg">
                  <w:drawing>
                    <wp:inline distT="0" distB="0" distL="0" distR="0" wp14:anchorId="64CD3432" wp14:editId="2F5853E8">
                      <wp:extent cx="228600" cy="228600"/>
                      <wp:effectExtent l="0" t="0" r="0" b="0"/>
                      <wp:docPr id="47" name="Group 4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0" name="Oval 5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1" name="Freeform 5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CE4D0" id="Group 4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G7hA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JKCobuEBQAA8BEAAA4AAAAAAAAAAAAAAAAALgIAAGRycy9lMm9E&#10;b2MueG1sUEsBAi0AFAAGAAgAAAAhAPgMKZnYAAAAAwEAAA8AAAAAAAAAAAAAAAAA3gcAAGRycy9k&#10;b3ducmV2LnhtbFBLBQYAAAAABAAEAPMAAADjCAAAAAA=&#10;">
                      <v:oval id="Oval 5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Bo78A&#10;AADbAAAADwAAAGRycy9kb3ducmV2LnhtbERPzU4CMRC+m/gOzZh4k64m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CMGjvwAAANsAAAAPAAAAAAAAAAAAAAAAAJgCAABkcnMvZG93bnJl&#10;di54bWxQSwUGAAAAAAQABAD1AAAAhAMAAAAA&#10;" fillcolor="#f24f4f [3204]" stroked="f" strokeweight="0">
                        <v:stroke joinstyle="miter"/>
                        <o:lock v:ext="edit" aspectratio="t"/>
                      </v:oval>
                      <v:shape id="Freeform 5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DhsQA&#10;AADbAAAADwAAAGRycy9kb3ducmV2LnhtbESPQWvCQBSE74X+h+UVeqsbWysaXaUUCjkVNC1en9mX&#10;bGj2bdhdY9pf7woFj8PMfMOst6PtxEA+tI4VTCcZCOLK6ZYbBV/lx9MCRIjIGjvHpOCXAmw393dr&#10;zLU7846GfWxEgnDIUYGJsc+lDJUhi2HieuLk1c5bjEn6RmqP5wS3nXzOsrm02HJaMNjTu6HqZ3+y&#10;Cg5/3+Vw8qX5rH1RzJbHw9zXL0o9PoxvKxCRxngL/7cLreB1Ctcv6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g4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26E9AAE" w14:textId="4D4286DA" w:rsidR="00492AFD" w:rsidRPr="00701654" w:rsidRDefault="00C153B8" w:rsidP="00492AFD">
            <w:pPr>
              <w:pStyle w:val="TipText"/>
              <w:cnfStyle w:val="000000000000" w:firstRow="0" w:lastRow="0" w:firstColumn="0" w:lastColumn="0" w:oddVBand="0" w:evenVBand="0" w:oddHBand="0" w:evenHBand="0" w:firstRowFirstColumn="0" w:firstRowLastColumn="0" w:lastRowFirstColumn="0" w:lastRowLastColumn="0"/>
              <w:rPr>
                <w:szCs w:val="24"/>
              </w:rPr>
            </w:pPr>
            <w:r w:rsidRPr="00C153B8">
              <w:rPr>
                <w:rFonts w:ascii="Times New Roman" w:hAnsi="Times New Roman" w:cs="Times New Roman"/>
                <w:sz w:val="24"/>
                <w:szCs w:val="24"/>
              </w:rPr>
              <w:t>List the business priority or value assigned to this BI application relative to the other BI applications on the BI program or project lists.</w:t>
            </w:r>
          </w:p>
        </w:tc>
      </w:tr>
    </w:tbl>
    <w:p w14:paraId="2B7FEC45" w14:textId="77777777" w:rsidR="00492AFD" w:rsidRDefault="00492AFD" w:rsidP="007E4BE0">
      <w:pPr>
        <w:pStyle w:val="NoSpacing"/>
      </w:pPr>
    </w:p>
    <w:p w14:paraId="17B3C6D3" w14:textId="79D08B39" w:rsidR="00C153B8" w:rsidRDefault="00C153B8" w:rsidP="00C153B8">
      <w:pPr>
        <w:pStyle w:val="Heading3"/>
      </w:pPr>
      <w:bookmarkStart w:id="17" w:name="_Toc404000391"/>
      <w:r>
        <w:t>Business concerns or issues</w:t>
      </w:r>
      <w:bookmarkEnd w:id="17"/>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153B8" w14:paraId="45DA509C"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6DF38B5" w14:textId="77777777" w:rsidR="00C153B8" w:rsidRDefault="00C153B8" w:rsidP="00A94F08">
            <w:pPr>
              <w:pStyle w:val="InsetTextHere"/>
            </w:pPr>
            <w:r>
              <mc:AlternateContent>
                <mc:Choice Requires="wpg">
                  <w:drawing>
                    <wp:inline distT="0" distB="0" distL="0" distR="0" wp14:anchorId="6353402B" wp14:editId="0BD1A71D">
                      <wp:extent cx="228600" cy="228600"/>
                      <wp:effectExtent l="0" t="0" r="0" b="0"/>
                      <wp:docPr id="55" name="Group 55"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6" name="Oval 5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5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58D928" id="Group 55"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0g0jhQUAAPARAAAOAAAAAAAAAAAAAAAAAC4CAABkcnMvZTJv&#10;RG9jLnhtbFBLAQItABQABgAIAAAAIQD4DCmZ2AAAAAMBAAAPAAAAAAAAAAAAAAAAAN8HAABkcnMv&#10;ZG93bnJldi54bWxQSwUGAAAAAAQABADzAAAA5AgAAAAA&#10;">
                      <v:oval id="Oval 5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8TMIA&#10;AADbAAAADwAAAGRycy9kb3ducmV2LnhtbESP3WoCMRCF7wu+QxihdzVroY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fxMwgAAANsAAAAPAAAAAAAAAAAAAAAAAJgCAABkcnMvZG93&#10;bnJldi54bWxQSwUGAAAAAAQABAD1AAAAhwMAAAAA&#10;" fillcolor="#f24f4f [3204]" stroked="f" strokeweight="0">
                        <v:stroke joinstyle="miter"/>
                        <o:lock v:ext="edit" aspectratio="t"/>
                      </v:oval>
                      <v:shape id="Freeform 5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acUA&#10;AADbAAAADwAAAGRycy9kb3ducmV2LnhtbESPQUvDQBSE74L/YXlCb3ZjtVVjt6UIhZyENpVen9mX&#10;bDD7Nuxu0+ivd4VCj8PMfMMs16PtxEA+tI4VPEwzEMSV0y03Cg7l9v4FRIjIGjvHpOCHAqxXtzdL&#10;zLU7846GfWxEgnDIUYGJsc+lDJUhi2HqeuLk1c5bjEn6RmqP5wS3nZxl2UJabDktGOzp3VD1vT9Z&#10;Bcffz3I4+dJ81L4onl6/jgtfPyo1uRs3byAijfEavrQLrWD+DP9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b5pxQAAANs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C8F7077" w14:textId="76818E74" w:rsidR="00C153B8" w:rsidRPr="00701654" w:rsidRDefault="00C153B8" w:rsidP="00C153B8">
            <w:pPr>
              <w:pStyle w:val="TipText"/>
              <w:cnfStyle w:val="000000000000" w:firstRow="0" w:lastRow="0" w:firstColumn="0" w:lastColumn="0" w:oddVBand="0" w:evenVBand="0" w:oddHBand="0" w:evenHBand="0" w:firstRowFirstColumn="0" w:firstRowLastColumn="0" w:lastRowFirstColumn="0" w:lastRowLastColumn="0"/>
              <w:rPr>
                <w:szCs w:val="24"/>
              </w:rPr>
            </w:pPr>
            <w:r w:rsidRPr="00C153B8">
              <w:rPr>
                <w:rFonts w:ascii="Times New Roman" w:hAnsi="Times New Roman" w:cs="Times New Roman"/>
                <w:sz w:val="24"/>
                <w:szCs w:val="24"/>
              </w:rPr>
              <w:t xml:space="preserve">List </w:t>
            </w:r>
            <w:r>
              <w:rPr>
                <w:rFonts w:ascii="Times New Roman" w:hAnsi="Times New Roman" w:cs="Times New Roman"/>
                <w:sz w:val="24"/>
                <w:szCs w:val="24"/>
              </w:rPr>
              <w:t xml:space="preserve">any concerns or issues raised by business stakeholders. </w:t>
            </w:r>
          </w:p>
        </w:tc>
      </w:tr>
    </w:tbl>
    <w:p w14:paraId="4447F5F6" w14:textId="77777777" w:rsidR="00C153B8" w:rsidRDefault="00C153B8" w:rsidP="007E4BE0">
      <w:pPr>
        <w:pStyle w:val="NoSpacing"/>
      </w:pPr>
    </w:p>
    <w:p w14:paraId="52E401EC" w14:textId="77777777" w:rsidR="00492AFD" w:rsidRDefault="00492AFD" w:rsidP="007E4BE0">
      <w:pPr>
        <w:pStyle w:val="NoSpacing"/>
      </w:pPr>
    </w:p>
    <w:p w14:paraId="3DABA661" w14:textId="77777777" w:rsidR="00492AFD" w:rsidRPr="00FD156E" w:rsidRDefault="00492AFD" w:rsidP="007E4BE0">
      <w:pPr>
        <w:pStyle w:val="NoSpacing"/>
      </w:pPr>
    </w:p>
    <w:p w14:paraId="06C5450F" w14:textId="77777777" w:rsidR="000177C7" w:rsidRDefault="000177C7" w:rsidP="007E4BE0">
      <w:pPr>
        <w:pStyle w:val="NoSpacing"/>
      </w:pPr>
    </w:p>
    <w:p w14:paraId="559087F2" w14:textId="77777777" w:rsidR="00477085" w:rsidRDefault="00477085" w:rsidP="007E4BE0">
      <w:pPr>
        <w:pStyle w:val="NoSpacing"/>
      </w:pPr>
    </w:p>
    <w:p w14:paraId="4955AD2E" w14:textId="1F91D62B" w:rsidR="00896069" w:rsidRPr="0032761D" w:rsidRDefault="00F56BE5" w:rsidP="00896069">
      <w:pPr>
        <w:pStyle w:val="Heading2"/>
      </w:pPr>
      <w:r>
        <w:br w:type="page"/>
      </w:r>
      <w:bookmarkStart w:id="18" w:name="_Toc404000392"/>
      <w:r w:rsidR="00896069">
        <w:lastRenderedPageBreak/>
        <w:t>BI APPLICATION – EXISTING REPORTS</w:t>
      </w:r>
      <w:bookmarkEnd w:id="18"/>
      <w:r w:rsidR="00896069">
        <w:t xml:space="preserve"> </w:t>
      </w:r>
    </w:p>
    <w:tbl>
      <w:tblPr>
        <w:tblStyle w:val="TipTable"/>
        <w:tblW w:w="5014" w:type="pct"/>
        <w:tblLook w:val="04A0" w:firstRow="1" w:lastRow="0" w:firstColumn="1" w:lastColumn="0" w:noHBand="0" w:noVBand="1"/>
      </w:tblPr>
      <w:tblGrid>
        <w:gridCol w:w="648"/>
        <w:gridCol w:w="8738"/>
      </w:tblGrid>
      <w:tr w:rsidR="00896069" w:rsidRPr="00A94D14" w14:paraId="518DA3AD" w14:textId="77777777" w:rsidTr="00A94F08">
        <w:tc>
          <w:tcPr>
            <w:cnfStyle w:val="001000000000" w:firstRow="0" w:lastRow="0" w:firstColumn="1" w:lastColumn="0" w:oddVBand="0" w:evenVBand="0" w:oddHBand="0" w:evenHBand="0" w:firstRowFirstColumn="0" w:firstRowLastColumn="0" w:lastRowFirstColumn="0" w:lastRowLastColumn="0"/>
            <w:tcW w:w="345" w:type="pct"/>
          </w:tcPr>
          <w:p w14:paraId="76E1A808" w14:textId="77777777" w:rsidR="00896069" w:rsidRPr="00A94D14" w:rsidRDefault="00896069" w:rsidP="00A94F08">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2CE0815" wp14:editId="2518DEB4">
                      <wp:extent cx="228600" cy="228600"/>
                      <wp:effectExtent l="0" t="0" r="0" b="0"/>
                      <wp:docPr id="5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9" name="Oval 5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6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FAC3C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vvhA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cyQKcUr5MibZaPzhKXSCpB1V9SsEFoRW7t6swTovak/17emebAJ&#10;d0TAQ2Yq+o/Q2IPn+bHjWT44JvBwPD6bD5ENgVfNtc+DyJGsZyiRv/smbtAaHZBvnSu7GhVle9Ls&#10;vyPtc85r6XNhKf6WNJAUSPt0z0s2Ow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B0hu++EBQAA8BEAAA4AAAAAAAAAAAAAAAAALgIAAGRycy9lMm9E&#10;b2MueG1sUEsBAi0AFAAGAAgAAAAhAPgMKZnYAAAAAwEAAA8AAAAAAAAAAAAAAAAA3gcAAGRycy9k&#10;b3ducmV2LnhtbFBLBQYAAAAABAAEAPMAAADjCAAAAAA=&#10;">
                      <v:oval id="Oval 5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oPsEA&#10;AADbAAAADwAAAGRycy9kb3ducmV2LnhtbESP3WoCMRCF7wu+QxihdzVroa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aD7BAAAA2wAAAA8AAAAAAAAAAAAAAAAAmAIAAGRycy9kb3du&#10;cmV2LnhtbFBLBQYAAAAABAAEAPUAAACGAwAAAAA=&#10;" fillcolor="#f24f4f [3204]" stroked="f" strokeweight="0">
                        <v:stroke joinstyle="miter"/>
                        <o:lock v:ext="edit" aspectratio="t"/>
                      </v:oval>
                      <v:shape id="Freeform 6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soMEA&#10;AADbAAAADwAAAGRycy9kb3ducmV2LnhtbERPz2vCMBS+D/Y/hDfYbaZuUrQaZQwGPQ20G16fzWtT&#10;bF5KEmu3v345CB4/vt+b3WR7MZIPnWMF81kGgrh2uuNWwXf1+bIEESKyxt4xKfilALvt48MGC+2u&#10;vKfxEFuRQjgUqMDEOBRShtqQxTBzA3HiGuctxgR9K7XHawq3vXzNslxa7Dg1GBzow1B9PlysguPf&#10;TzVefGW+Gl+Wi9XpmPvmTannp+l9DSLSFO/im7vUCvK0Pn1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7K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49F83171" w14:textId="6117BF92" w:rsidR="00896069" w:rsidRPr="00F65B1D" w:rsidRDefault="00896069" w:rsidP="0089606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This section should provide any pertinent information on any current reports or data shadow systems (spreadmarts) that are supplying comparable data to the business stakeholders. </w:t>
            </w:r>
            <w:r w:rsidR="00AC0CAF">
              <w:rPr>
                <w:rFonts w:ascii="Times New Roman" w:hAnsi="Times New Roman" w:cs="Times New Roman"/>
                <w:i w:val="0"/>
                <w:sz w:val="24"/>
                <w:szCs w:val="24"/>
              </w:rPr>
              <w:t xml:space="preserve">(Chapter 16 of the </w:t>
            </w:r>
            <w:r w:rsidR="00AC0CAF" w:rsidRPr="00AC0CAF">
              <w:rPr>
                <w:rFonts w:ascii="Times New Roman" w:hAnsi="Times New Roman" w:cs="Times New Roman"/>
                <w:sz w:val="24"/>
                <w:szCs w:val="24"/>
              </w:rPr>
              <w:t>BI Guidebook</w:t>
            </w:r>
            <w:r w:rsidR="00AC0CAF">
              <w:rPr>
                <w:rFonts w:ascii="Times New Roman" w:hAnsi="Times New Roman" w:cs="Times New Roman"/>
                <w:i w:val="0"/>
                <w:sz w:val="24"/>
                <w:szCs w:val="24"/>
              </w:rPr>
              <w:t xml:space="preserve"> explains data shadow systems.)</w:t>
            </w:r>
          </w:p>
        </w:tc>
      </w:tr>
    </w:tbl>
    <w:p w14:paraId="41CD05B4" w14:textId="77777777" w:rsidR="00896069" w:rsidRDefault="00896069" w:rsidP="00896069">
      <w:pPr>
        <w:pStyle w:val="NoSpacing"/>
      </w:pPr>
    </w:p>
    <w:p w14:paraId="7160ACC5" w14:textId="23925914" w:rsidR="00896069" w:rsidRDefault="00AC0CAF" w:rsidP="00896069">
      <w:pPr>
        <w:pStyle w:val="Heading3"/>
      </w:pPr>
      <w:bookmarkStart w:id="19" w:name="_Toc404000393"/>
      <w:r>
        <w:t>Existing reports of data shadow s</w:t>
      </w:r>
      <w:r w:rsidR="00896069">
        <w:t>ystems</w:t>
      </w:r>
      <w:bookmarkEnd w:id="1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96069" w14:paraId="25FB3FDF"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4D0EE5D" w14:textId="77777777" w:rsidR="00896069" w:rsidRDefault="00896069" w:rsidP="00A94F08">
            <w:pPr>
              <w:pStyle w:val="InsetTextHere"/>
            </w:pPr>
            <w:r>
              <mc:AlternateContent>
                <mc:Choice Requires="wpg">
                  <w:drawing>
                    <wp:inline distT="0" distB="0" distL="0" distR="0" wp14:anchorId="46246766" wp14:editId="7D9F7CE2">
                      <wp:extent cx="228600" cy="228600"/>
                      <wp:effectExtent l="0" t="0" r="0" b="0"/>
                      <wp:docPr id="61" name="Group 6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2" name="Oval 6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3" name="Freeform 6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050B58" id="Group 6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Kggw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zZASoIMFAADwEQAADgAAAAAAAAAAAAAAAAAuAgAAZHJzL2Uyb0Rv&#10;Yy54bWxQSwECLQAUAAYACAAAACEA+AwpmdgAAAADAQAADwAAAAAAAAAAAAAAAADdBwAAZHJzL2Rv&#10;d25yZXYueG1sUEsFBgAAAAAEAAQA8wAAAOIIAAAAAA==&#10;">
                      <v:oval id="Oval 6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w8s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DywgAAANsAAAAPAAAAAAAAAAAAAAAAAJgCAABkcnMvZG93&#10;bnJldi54bWxQSwUGAAAAAAQABAD1AAAAhwMAAAAA&#10;" fillcolor="#f24f4f [3204]" stroked="f" strokeweight="0">
                        <v:stroke joinstyle="miter"/>
                        <o:lock v:ext="edit" aspectratio="t"/>
                      </v:oval>
                      <v:shape id="Freeform 6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y18QA&#10;AADbAAAADwAAAGRycy9kb3ducmV2LnhtbESPwWrDMBBE74X+g9hCb43cJpjEiRJKoeBToHFLrhtr&#10;bZlaKyMpjpuvrwKFHoeZecNsdpPtxUg+dI4VPM8yEMS10x23Cj6r96cliBCRNfaOScEPBdht7+82&#10;WGh34Q8aD7EVCcKhQAUmxqGQMtSGLIaZG4iT1zhvMSbpW6k9XhLc9vIly3JpseO0YHCgN0P19+Fs&#10;FRyvX9V49pXZN74sF6vTMffNXKnHh+l1DSLSFP/Df+1SK8jncPu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ct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E5535BB" w14:textId="4BA420BA" w:rsidR="00896069" w:rsidRPr="00701654" w:rsidRDefault="00896069" w:rsidP="00896069">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the names, descriptions and SMEs for any existing reports or data shadow systems.</w:t>
            </w:r>
          </w:p>
        </w:tc>
      </w:tr>
    </w:tbl>
    <w:p w14:paraId="4FA97594" w14:textId="6C7DD71B" w:rsidR="00F56BE5" w:rsidRDefault="00492AFD" w:rsidP="00896069">
      <w:pPr>
        <w:pStyle w:val="NoSpacing"/>
      </w:pPr>
      <w:r>
        <w:t xml:space="preserve"> </w:t>
      </w:r>
    </w:p>
    <w:tbl>
      <w:tblPr>
        <w:tblStyle w:val="GridTable4"/>
        <w:tblW w:w="5000" w:type="pct"/>
        <w:tblLook w:val="04A0" w:firstRow="1" w:lastRow="0" w:firstColumn="1" w:lastColumn="0" w:noHBand="0" w:noVBand="1"/>
        <w:tblDescription w:val="Cash flow table"/>
      </w:tblPr>
      <w:tblGrid>
        <w:gridCol w:w="1434"/>
        <w:gridCol w:w="1350"/>
        <w:gridCol w:w="5401"/>
        <w:gridCol w:w="1165"/>
      </w:tblGrid>
      <w:tr w:rsidR="00896069" w:rsidRPr="00E73FCF" w14:paraId="3F6B25EB" w14:textId="77777777" w:rsidTr="00A94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AFCC0" w14:textId="77777777" w:rsidR="00896069" w:rsidRPr="000A599B" w:rsidRDefault="00896069" w:rsidP="00A94F08">
            <w:pPr>
              <w:rPr>
                <w:sz w:val="28"/>
                <w:szCs w:val="28"/>
              </w:rPr>
            </w:pPr>
            <w:r w:rsidRPr="000A599B">
              <w:rPr>
                <w:sz w:val="28"/>
                <w:szCs w:val="28"/>
              </w:rPr>
              <w:t>Identifier</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5F406B" w14:textId="77777777" w:rsidR="00896069" w:rsidRPr="000A599B" w:rsidRDefault="00896069" w:rsidP="00A94F0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2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372D94" w14:textId="77777777" w:rsidR="00896069" w:rsidRPr="000A599B" w:rsidRDefault="00896069" w:rsidP="00A94F0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DC3F09" w14:textId="3F0CDCD7" w:rsidR="00896069" w:rsidRPr="000A599B" w:rsidRDefault="00896069" w:rsidP="00A94F0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SME</w:t>
            </w:r>
          </w:p>
        </w:tc>
      </w:tr>
      <w:tr w:rsidR="00896069" w14:paraId="2EB1D776" w14:textId="77777777" w:rsidTr="00A9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tcBorders>
          </w:tcPr>
          <w:p w14:paraId="0C9A86B6" w14:textId="77777777" w:rsidR="00896069" w:rsidRDefault="00896069" w:rsidP="00A94F08">
            <w:pPr>
              <w:rPr>
                <w:color w:val="auto"/>
              </w:rPr>
            </w:pPr>
          </w:p>
          <w:p w14:paraId="1F2E9B88" w14:textId="77777777" w:rsidR="00896069" w:rsidRPr="00E73FCF" w:rsidRDefault="00896069" w:rsidP="00A94F08">
            <w:pPr>
              <w:rPr>
                <w:color w:val="auto"/>
              </w:rPr>
            </w:pPr>
          </w:p>
        </w:tc>
        <w:tc>
          <w:tcPr>
            <w:tcW w:w="722" w:type="pct"/>
            <w:tcBorders>
              <w:top w:val="single" w:sz="4" w:space="0" w:color="FFFFFF" w:themeColor="background1"/>
            </w:tcBorders>
          </w:tcPr>
          <w:p w14:paraId="5A1178B6" w14:textId="77777777" w:rsidR="00896069" w:rsidRDefault="00896069" w:rsidP="00A94F08">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2888" w:type="pct"/>
            <w:tcBorders>
              <w:top w:val="single" w:sz="4" w:space="0" w:color="FFFFFF" w:themeColor="background1"/>
            </w:tcBorders>
          </w:tcPr>
          <w:p w14:paraId="6B50C2D2" w14:textId="77777777" w:rsidR="00896069" w:rsidRDefault="00896069" w:rsidP="00A94F08">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623" w:type="pct"/>
            <w:tcBorders>
              <w:top w:val="single" w:sz="4" w:space="0" w:color="FFFFFF" w:themeColor="background1"/>
            </w:tcBorders>
          </w:tcPr>
          <w:p w14:paraId="144ED0ED" w14:textId="77777777" w:rsidR="00896069" w:rsidRDefault="00896069" w:rsidP="00A94F08">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896069" w14:paraId="7131668C" w14:textId="77777777" w:rsidTr="00A94F08">
        <w:tc>
          <w:tcPr>
            <w:cnfStyle w:val="001000000000" w:firstRow="0" w:lastRow="0" w:firstColumn="1" w:lastColumn="0" w:oddVBand="0" w:evenVBand="0" w:oddHBand="0" w:evenHBand="0" w:firstRowFirstColumn="0" w:firstRowLastColumn="0" w:lastRowFirstColumn="0" w:lastRowLastColumn="0"/>
            <w:tcW w:w="767" w:type="pct"/>
          </w:tcPr>
          <w:p w14:paraId="77A388A7" w14:textId="77777777" w:rsidR="00896069" w:rsidRPr="00E73FCF" w:rsidRDefault="00896069" w:rsidP="00A94F08">
            <w:pPr>
              <w:rPr>
                <w:color w:val="auto"/>
              </w:rPr>
            </w:pPr>
          </w:p>
          <w:p w14:paraId="57BE771C" w14:textId="77777777" w:rsidR="00896069" w:rsidRPr="00E73FCF" w:rsidRDefault="00896069" w:rsidP="00A94F08">
            <w:pPr>
              <w:rPr>
                <w:color w:val="auto"/>
              </w:rPr>
            </w:pPr>
          </w:p>
        </w:tc>
        <w:tc>
          <w:tcPr>
            <w:tcW w:w="722" w:type="pct"/>
          </w:tcPr>
          <w:p w14:paraId="40EC6488" w14:textId="77777777" w:rsidR="00896069" w:rsidRDefault="00896069" w:rsidP="00A94F08">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2888" w:type="pct"/>
          </w:tcPr>
          <w:p w14:paraId="47D99CCF" w14:textId="77777777" w:rsidR="00896069" w:rsidRDefault="00896069" w:rsidP="00A94F08">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623" w:type="pct"/>
          </w:tcPr>
          <w:p w14:paraId="02617E28" w14:textId="77777777" w:rsidR="00896069" w:rsidRDefault="00896069" w:rsidP="00A94F08">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96069" w14:paraId="25BF9684" w14:textId="77777777" w:rsidTr="00A9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0F37F489" w14:textId="77777777" w:rsidR="00896069" w:rsidRDefault="00896069" w:rsidP="00A94F08">
            <w:pPr>
              <w:rPr>
                <w:color w:val="auto"/>
              </w:rPr>
            </w:pPr>
          </w:p>
          <w:p w14:paraId="70ACF6EC" w14:textId="77777777" w:rsidR="00896069" w:rsidRPr="00E73FCF" w:rsidRDefault="00896069" w:rsidP="00A94F08">
            <w:pPr>
              <w:rPr>
                <w:color w:val="auto"/>
              </w:rPr>
            </w:pPr>
          </w:p>
        </w:tc>
        <w:tc>
          <w:tcPr>
            <w:tcW w:w="722" w:type="pct"/>
          </w:tcPr>
          <w:p w14:paraId="36899CB1" w14:textId="77777777" w:rsidR="00896069" w:rsidRDefault="00896069" w:rsidP="00A94F08">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2888" w:type="pct"/>
          </w:tcPr>
          <w:p w14:paraId="584D0DF0" w14:textId="77777777" w:rsidR="00896069" w:rsidRDefault="00896069" w:rsidP="00A94F08">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623" w:type="pct"/>
          </w:tcPr>
          <w:p w14:paraId="1F1C8FA6" w14:textId="77777777" w:rsidR="00896069" w:rsidRDefault="00896069" w:rsidP="00A94F08">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896069" w14:paraId="55F75236" w14:textId="77777777" w:rsidTr="00A94F08">
        <w:tc>
          <w:tcPr>
            <w:cnfStyle w:val="001000000000" w:firstRow="0" w:lastRow="0" w:firstColumn="1" w:lastColumn="0" w:oddVBand="0" w:evenVBand="0" w:oddHBand="0" w:evenHBand="0" w:firstRowFirstColumn="0" w:firstRowLastColumn="0" w:lastRowFirstColumn="0" w:lastRowLastColumn="0"/>
            <w:tcW w:w="767" w:type="pct"/>
          </w:tcPr>
          <w:p w14:paraId="41FE1D2B" w14:textId="77777777" w:rsidR="00896069" w:rsidRDefault="00896069" w:rsidP="00A94F08">
            <w:pPr>
              <w:rPr>
                <w:color w:val="auto"/>
              </w:rPr>
            </w:pPr>
          </w:p>
          <w:p w14:paraId="4CB1E4F2" w14:textId="77777777" w:rsidR="00896069" w:rsidRPr="00E73FCF" w:rsidRDefault="00896069" w:rsidP="00A94F08">
            <w:pPr>
              <w:rPr>
                <w:color w:val="auto"/>
              </w:rPr>
            </w:pPr>
          </w:p>
        </w:tc>
        <w:tc>
          <w:tcPr>
            <w:tcW w:w="722" w:type="pct"/>
          </w:tcPr>
          <w:p w14:paraId="5FA8E816" w14:textId="77777777" w:rsidR="00896069" w:rsidRDefault="00896069" w:rsidP="00A94F08">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2888" w:type="pct"/>
          </w:tcPr>
          <w:p w14:paraId="6DDC7B77" w14:textId="77777777" w:rsidR="00896069" w:rsidRDefault="00896069" w:rsidP="00A94F08">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623" w:type="pct"/>
          </w:tcPr>
          <w:p w14:paraId="3E797E84" w14:textId="77777777" w:rsidR="00896069" w:rsidRDefault="00896069" w:rsidP="00A94F08">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bl>
    <w:p w14:paraId="488FA5DC" w14:textId="77777777" w:rsidR="00896069" w:rsidRDefault="00896069" w:rsidP="00896069">
      <w:pPr>
        <w:rPr>
          <w:b/>
        </w:rPr>
      </w:pPr>
    </w:p>
    <w:p w14:paraId="36A9DD5C" w14:textId="4426189D" w:rsidR="00896069" w:rsidRDefault="00AC0CAF" w:rsidP="00896069">
      <w:pPr>
        <w:pStyle w:val="Heading3"/>
      </w:pPr>
      <w:bookmarkStart w:id="20" w:name="_Toc404000394"/>
      <w:r>
        <w:t>Samples of reports of data shadow s</w:t>
      </w:r>
      <w:r w:rsidR="00896069">
        <w:t>ystems</w:t>
      </w:r>
      <w:bookmarkEnd w:id="2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96069" w14:paraId="74AAAF86"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D9DEE49" w14:textId="77777777" w:rsidR="00896069" w:rsidRDefault="00896069" w:rsidP="00A94F08">
            <w:pPr>
              <w:pStyle w:val="InsetTextHere"/>
            </w:pPr>
            <w:r>
              <mc:AlternateContent>
                <mc:Choice Requires="wpg">
                  <w:drawing>
                    <wp:inline distT="0" distB="0" distL="0" distR="0" wp14:anchorId="531CA662" wp14:editId="0D27DD70">
                      <wp:extent cx="228600" cy="228600"/>
                      <wp:effectExtent l="0" t="0" r="0" b="0"/>
                      <wp:docPr id="69" name="Group 6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8CAB11" id="Group 6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y5gg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EtEy5ggUAAPARAAAOAAAAAAAAAAAAAAAAAC4CAABkcnMvZTJvRG9j&#10;LnhtbFBLAQItABQABgAIAAAAIQD4DCmZ2AAAAAMBAAAPAAAAAAAAAAAAAAAAANwHAABkcnMvZG93&#10;bnJldi54bWxQSwUGAAAAAAQABADzAAAA4Qg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ECB3486" w14:textId="048B1535" w:rsidR="00896069" w:rsidRPr="00701654" w:rsidRDefault="00896069" w:rsidP="00A94F08">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Provide report or spreadsheet samples or links t</w:t>
            </w:r>
            <w:r w:rsidR="00AC0CAF">
              <w:rPr>
                <w:rFonts w:ascii="Times New Roman" w:hAnsi="Times New Roman" w:cs="Times New Roman"/>
                <w:sz w:val="24"/>
                <w:szCs w:val="24"/>
              </w:rPr>
              <w:t>o</w:t>
            </w:r>
            <w:r>
              <w:rPr>
                <w:rFonts w:ascii="Times New Roman" w:hAnsi="Times New Roman" w:cs="Times New Roman"/>
                <w:sz w:val="24"/>
                <w:szCs w:val="24"/>
              </w:rPr>
              <w:t xml:space="preserve"> samples.</w:t>
            </w:r>
          </w:p>
        </w:tc>
      </w:tr>
    </w:tbl>
    <w:p w14:paraId="5E7B2E3E" w14:textId="77777777" w:rsidR="00896069" w:rsidRDefault="00896069" w:rsidP="00896069">
      <w:pPr>
        <w:rPr>
          <w:b/>
        </w:rPr>
      </w:pPr>
    </w:p>
    <w:p w14:paraId="206CB42D" w14:textId="77777777" w:rsidR="00896069" w:rsidRDefault="00896069">
      <w:pPr>
        <w:rPr>
          <w:rFonts w:ascii="Arial" w:eastAsiaTheme="majorEastAsia" w:hAnsi="Arial" w:cstheme="majorBidi"/>
          <w:b/>
          <w:caps/>
          <w:color w:val="auto"/>
          <w:sz w:val="36"/>
          <w:szCs w:val="36"/>
        </w:rPr>
      </w:pPr>
      <w:r>
        <w:br w:type="page"/>
      </w:r>
    </w:p>
    <w:p w14:paraId="3718EA3A" w14:textId="6CA2448A" w:rsidR="000A610F" w:rsidRPr="0032761D" w:rsidRDefault="000A610F" w:rsidP="000A610F">
      <w:pPr>
        <w:pStyle w:val="Heading2"/>
      </w:pPr>
      <w:bookmarkStart w:id="21" w:name="_Toc404000395"/>
      <w:bookmarkEnd w:id="5"/>
      <w:r>
        <w:lastRenderedPageBreak/>
        <w:t>BI APPLICATION – DATA CONTENT</w:t>
      </w:r>
      <w:bookmarkEnd w:id="21"/>
      <w:r>
        <w:t xml:space="preserve"> </w:t>
      </w:r>
    </w:p>
    <w:tbl>
      <w:tblPr>
        <w:tblStyle w:val="TipTable"/>
        <w:tblW w:w="5014" w:type="pct"/>
        <w:tblLook w:val="04A0" w:firstRow="1" w:lastRow="0" w:firstColumn="1" w:lastColumn="0" w:noHBand="0" w:noVBand="1"/>
      </w:tblPr>
      <w:tblGrid>
        <w:gridCol w:w="648"/>
        <w:gridCol w:w="8738"/>
      </w:tblGrid>
      <w:tr w:rsidR="000A610F" w:rsidRPr="00A94D14" w14:paraId="3035CD44" w14:textId="77777777" w:rsidTr="00A94F08">
        <w:tc>
          <w:tcPr>
            <w:cnfStyle w:val="001000000000" w:firstRow="0" w:lastRow="0" w:firstColumn="1" w:lastColumn="0" w:oddVBand="0" w:evenVBand="0" w:oddHBand="0" w:evenHBand="0" w:firstRowFirstColumn="0" w:firstRowLastColumn="0" w:lastRowFirstColumn="0" w:lastRowLastColumn="0"/>
            <w:tcW w:w="345" w:type="pct"/>
          </w:tcPr>
          <w:p w14:paraId="51DE887D" w14:textId="77777777" w:rsidR="000A610F" w:rsidRPr="00A94D14" w:rsidRDefault="000A610F" w:rsidP="00A94F08">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87E04E4" wp14:editId="258E68C9">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3BD0C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6126FFF2" w14:textId="52573809" w:rsidR="000A610F" w:rsidRPr="00F65B1D" w:rsidRDefault="000A610F" w:rsidP="00C51DB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This section provide </w:t>
            </w:r>
            <w:r w:rsidR="00C51DB8">
              <w:rPr>
                <w:rFonts w:ascii="Times New Roman" w:hAnsi="Times New Roman" w:cs="Times New Roman"/>
                <w:i w:val="0"/>
                <w:sz w:val="24"/>
                <w:szCs w:val="24"/>
              </w:rPr>
              <w:t>the details on the field level data</w:t>
            </w:r>
            <w:r>
              <w:rPr>
                <w:rFonts w:ascii="Times New Roman" w:hAnsi="Times New Roman" w:cs="Times New Roman"/>
                <w:i w:val="0"/>
                <w:sz w:val="24"/>
                <w:szCs w:val="24"/>
              </w:rPr>
              <w:t xml:space="preserve"> </w:t>
            </w:r>
            <w:r w:rsidR="00C51DB8">
              <w:rPr>
                <w:rFonts w:ascii="Times New Roman" w:hAnsi="Times New Roman" w:cs="Times New Roman"/>
                <w:i w:val="0"/>
                <w:sz w:val="24"/>
                <w:szCs w:val="24"/>
              </w:rPr>
              <w:t>content.</w:t>
            </w:r>
          </w:p>
        </w:tc>
      </w:tr>
    </w:tbl>
    <w:p w14:paraId="1B108831" w14:textId="77777777" w:rsidR="000A610F" w:rsidRDefault="000A610F" w:rsidP="000A610F">
      <w:pPr>
        <w:pStyle w:val="NoSpacing"/>
      </w:pPr>
    </w:p>
    <w:p w14:paraId="64457526" w14:textId="5BEEEFC1" w:rsidR="000A610F" w:rsidRDefault="00371ECE" w:rsidP="000A610F">
      <w:pPr>
        <w:pStyle w:val="Heading3"/>
      </w:pPr>
      <w:bookmarkStart w:id="22" w:name="_Toc404000396"/>
      <w:r>
        <w:t>Business requirements</w:t>
      </w:r>
      <w:bookmarkEnd w:id="2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A610F" w14:paraId="3790C90F"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7AC193B" w14:textId="77777777" w:rsidR="000A610F" w:rsidRDefault="000A610F" w:rsidP="00A94F08">
            <w:pPr>
              <w:pStyle w:val="InsetTextHere"/>
            </w:pPr>
            <w:r>
              <mc:AlternateContent>
                <mc:Choice Requires="wpg">
                  <w:drawing>
                    <wp:inline distT="0" distB="0" distL="0" distR="0" wp14:anchorId="6356A535" wp14:editId="0E0CD951">
                      <wp:extent cx="228600" cy="228600"/>
                      <wp:effectExtent l="0" t="0" r="0" b="0"/>
                      <wp:docPr id="76" name="Group 7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BF3B24" id="Group 7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RGk5CYMFAADyEQAADgAAAAAAAAAAAAAAAAAuAgAAZHJzL2Uyb0Rv&#10;Yy54bWxQSwECLQAUAAYACAAAACEA+AwpmdgAAAADAQAADwAAAAAAAAAAAAAAAADdBwAAZHJzL2Rv&#10;d25yZXYueG1sUEsFBgAAAAAEAAQA8wAAAOIIA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0050D1E4" w14:textId="16D5EA35" w:rsidR="000A610F" w:rsidRPr="00701654" w:rsidRDefault="000A610F" w:rsidP="00371EC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List </w:t>
            </w:r>
            <w:r w:rsidR="00371ECE">
              <w:rPr>
                <w:rFonts w:ascii="Times New Roman" w:hAnsi="Times New Roman" w:cs="Times New Roman"/>
                <w:sz w:val="24"/>
                <w:szCs w:val="24"/>
              </w:rPr>
              <w:t>and potentially link to the business requirements used to define this BI application.</w:t>
            </w:r>
          </w:p>
        </w:tc>
      </w:tr>
    </w:tbl>
    <w:p w14:paraId="3765B878" w14:textId="77777777" w:rsidR="00371ECE" w:rsidRDefault="00371ECE" w:rsidP="00371ECE">
      <w:pPr>
        <w:pStyle w:val="NoSpacing"/>
      </w:pPr>
    </w:p>
    <w:p w14:paraId="276B9989" w14:textId="6C0E301B" w:rsidR="00371ECE" w:rsidRDefault="00AC0CAF" w:rsidP="00371ECE">
      <w:pPr>
        <w:pStyle w:val="Heading3"/>
      </w:pPr>
      <w:bookmarkStart w:id="23" w:name="_Toc404000397"/>
      <w:r>
        <w:t>Data i</w:t>
      </w:r>
      <w:r w:rsidR="00371ECE">
        <w:t>ntegration requirements</w:t>
      </w:r>
      <w:bookmarkEnd w:id="2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71ECE" w14:paraId="4AA471D6"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5EDE9F2" w14:textId="77777777" w:rsidR="00371ECE" w:rsidRDefault="00371ECE" w:rsidP="00A94F08">
            <w:pPr>
              <w:pStyle w:val="InsetTextHere"/>
            </w:pPr>
            <w:r>
              <mc:AlternateContent>
                <mc:Choice Requires="wpg">
                  <w:drawing>
                    <wp:inline distT="0" distB="0" distL="0" distR="0" wp14:anchorId="21AFFA62" wp14:editId="77253AB2">
                      <wp:extent cx="228600" cy="228600"/>
                      <wp:effectExtent l="0" t="0" r="0" b="0"/>
                      <wp:docPr id="197" name="Group 19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8" name="Oval 19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9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68DB19" id="Group 19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vtXXFhQUAAPYRAAAOAAAAAAAAAAAAAAAAAC4CAABkcnMvZTJv&#10;RG9jLnhtbFBLAQItABQABgAIAAAAIQD4DCmZ2AAAAAMBAAAPAAAAAAAAAAAAAAAAAN8HAABkcnMv&#10;ZG93bnJldi54bWxQSwUGAAAAAAQABADzAAAA5AgAAAAA&#10;">
                      <v:oval id="Oval 19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9+mcIA&#10;AADcAAAADwAAAGRycy9kb3ducmV2LnhtbESPzU7DMAzH70i8Q2Sk3VgKh2krSys0BOKyIQYPYDWm&#10;KTROlISue/v5gMTNlv8fP2/b2Y9qopSHwAbulhUo4i7YgXsDnx/Pt2tQuSBbHAOTgTNlaJvrqy3W&#10;Npz4naZj6ZWEcK7RgCsl1lrnzpHHvAyRWG5fIXkssqZe24QnCfejvq+qlfY4sDQ4jLRz1P0cf72U&#10;uDg9xd3LsFl76r/fzqt02KMxi5v58QFUobn8i//cr1bwN0Irz8gEur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36ZwgAAANwAAAAPAAAAAAAAAAAAAAAAAJgCAABkcnMvZG93&#10;bnJldi54bWxQSwUGAAAAAAQABAD1AAAAhwMAAAAA&#10;" fillcolor="#f24f4f [3204]" stroked="f" strokeweight="0">
                        <v:stroke joinstyle="miter"/>
                        <o:lock v:ext="edit" aspectratio="t"/>
                      </v:oval>
                      <v:shape id="Freeform 19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i8MA&#10;AADcAAAADwAAAGRycy9kb3ducmV2LnhtbERP30vDMBB+F/wfwgm+uVQdw9ZlQwShT4Otyl7P5toU&#10;m0tJsq7ur18Gg73dx/fzluvJ9mIkHzrHCp5nGQji2umOWwXf1dfTG4gQkTX2jknBPwVYr+7vllho&#10;d+QtjbvYihTCoUAFJsahkDLUhiyGmRuIE9c4bzEm6FupPR5TuO3lS5YtpMWOU4PBgT4N1X+7g1Ww&#10;P/1U48FXZtP4spznv/uFb16V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2i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334C632" w14:textId="49F53297" w:rsidR="00371ECE" w:rsidRPr="00701654" w:rsidRDefault="00371ECE" w:rsidP="00371EC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and potentially link to the data integration requirements used to define this BI application.</w:t>
            </w:r>
          </w:p>
        </w:tc>
      </w:tr>
    </w:tbl>
    <w:p w14:paraId="15C7A758" w14:textId="77777777" w:rsidR="00371ECE" w:rsidRDefault="00371ECE" w:rsidP="00371ECE">
      <w:pPr>
        <w:pStyle w:val="NoSpacing"/>
      </w:pPr>
    </w:p>
    <w:p w14:paraId="2D8B35E3" w14:textId="141C8492" w:rsidR="00371ECE" w:rsidRDefault="00AC0CAF" w:rsidP="00371ECE">
      <w:pPr>
        <w:pStyle w:val="Heading3"/>
      </w:pPr>
      <w:bookmarkStart w:id="24" w:name="_Toc404000398"/>
      <w:r>
        <w:t>Systems of Record</w:t>
      </w:r>
      <w:r w:rsidR="00371ECE">
        <w:t xml:space="preserve"> (SORs)</w:t>
      </w:r>
      <w:bookmarkEnd w:id="2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71ECE" w14:paraId="4D6E6B8F"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09F07B3" w14:textId="77777777" w:rsidR="00371ECE" w:rsidRDefault="00371ECE" w:rsidP="00A94F08">
            <w:pPr>
              <w:pStyle w:val="InsetTextHere"/>
            </w:pPr>
            <w:r>
              <mc:AlternateContent>
                <mc:Choice Requires="wpg">
                  <w:drawing>
                    <wp:inline distT="0" distB="0" distL="0" distR="0" wp14:anchorId="20211867" wp14:editId="30B1FDE3">
                      <wp:extent cx="228600" cy="228600"/>
                      <wp:effectExtent l="0" t="0" r="0" b="0"/>
                      <wp:docPr id="194" name="Group 19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5" name="Oval 19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9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F638BA" id="Group 19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jqBMtYYFAAD2EQAADgAAAAAAAAAAAAAAAAAuAgAAZHJzL2Uy&#10;b0RvYy54bWxQSwECLQAUAAYACAAAACEA+AwpmdgAAAADAQAADwAAAAAAAAAAAAAAAADgBwAAZHJz&#10;L2Rvd25yZXYueG1sUEsFBgAAAAAEAAQA8wAAAOUIAAAAAA==&#10;">
                      <v:oval id="Oval 19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RB8MA&#10;AADcAAAADwAAAGRycy9kb3ducmV2LnhtbESP0WoCMRBF3wv+QxihbzVroaKrUUSp9KWWWj9g2Iyb&#10;1c0kJHFd/74pCH2b4d65585i1dtWdBRi41jBeFSAIK6cbrhWcPx5f5mCiAlZY+uYFNwpwmo5eFpg&#10;qd2Nv6k7pFrkEI4lKjAp+VLKWBmyGEfOE2ft5ILFlNdQSx3wlsNtK1+LYiItNpwJBj1tDFWXw9Vm&#10;iPHd1m92zWxqqT5/3Sdh/4lKPQ/79RxEoj79mx/XHzrXn73B3zN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7RB8MAAADcAAAADwAAAAAAAAAAAAAAAACYAgAAZHJzL2Rv&#10;d25yZXYueG1sUEsFBgAAAAAEAAQA9QAAAIgDAAAAAA==&#10;" fillcolor="#f24f4f [3204]" stroked="f" strokeweight="0">
                        <v:stroke joinstyle="miter"/>
                        <o:lock v:ext="edit" aspectratio="t"/>
                      </v:oval>
                      <v:shape id="Freeform 19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i+cIA&#10;AADcAAAADwAAAGRycy9kb3ducmV2LnhtbERP30vDMBB+H/g/hBN8W1OnFFeXDRkIfRK2Kns9m2tT&#10;bC4lybrqX78Igm/38f28zW62g5jIh96xgvssB0HcON1zp+C9fl0+gQgRWePgmBR8U4Dd9maxwVK7&#10;Cx9oOsZOpBAOJSowMY6llKExZDFkbiROXOu8xZig76T2eEnhdpCrPC+kxZ5Tg8GR9oaar+PZKjj9&#10;fNTT2dfmrfVV9bj+PBW+fVDq7nZ+eQYRaY7/4j93pdP8dQG/z6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CL5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FF74DBE" w14:textId="583A825C" w:rsidR="00371ECE" w:rsidRPr="00701654" w:rsidRDefault="00AC0CAF" w:rsidP="00AC0CA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the SORs for this BI a</w:t>
            </w:r>
            <w:r w:rsidR="00371ECE">
              <w:rPr>
                <w:rFonts w:ascii="Times New Roman" w:hAnsi="Times New Roman" w:cs="Times New Roman"/>
                <w:sz w:val="24"/>
                <w:szCs w:val="24"/>
              </w:rPr>
              <w:t xml:space="preserve">pplication that were specified in business requirements and data integration specifications referenced above. This is </w:t>
            </w:r>
            <w:r>
              <w:rPr>
                <w:rFonts w:ascii="Times New Roman" w:hAnsi="Times New Roman" w:cs="Times New Roman"/>
                <w:sz w:val="24"/>
                <w:szCs w:val="24"/>
              </w:rPr>
              <w:t>not</w:t>
            </w:r>
            <w:r w:rsidR="00371ECE">
              <w:rPr>
                <w:rFonts w:ascii="Times New Roman" w:hAnsi="Times New Roman" w:cs="Times New Roman"/>
                <w:sz w:val="24"/>
                <w:szCs w:val="24"/>
              </w:rPr>
              <w:t xml:space="preserve"> intended to replicate those deliverables’ documentation</w:t>
            </w:r>
            <w:r>
              <w:rPr>
                <w:rFonts w:ascii="Times New Roman" w:hAnsi="Times New Roman" w:cs="Times New Roman"/>
                <w:sz w:val="24"/>
                <w:szCs w:val="24"/>
              </w:rPr>
              <w:t>,</w:t>
            </w:r>
            <w:r w:rsidR="00371ECE">
              <w:rPr>
                <w:rFonts w:ascii="Times New Roman" w:hAnsi="Times New Roman" w:cs="Times New Roman"/>
                <w:sz w:val="24"/>
                <w:szCs w:val="24"/>
              </w:rPr>
              <w:t xml:space="preserve"> but provide a business context.</w:t>
            </w:r>
          </w:p>
        </w:tc>
      </w:tr>
    </w:tbl>
    <w:p w14:paraId="4730932E" w14:textId="77777777" w:rsidR="00371ECE" w:rsidRDefault="00371ECE" w:rsidP="00371ECE">
      <w:pPr>
        <w:pStyle w:val="NoSpacing"/>
      </w:pPr>
    </w:p>
    <w:p w14:paraId="312E5A7E" w14:textId="60BF9F83" w:rsidR="00371ECE" w:rsidRDefault="00AC0CAF" w:rsidP="00371ECE">
      <w:pPr>
        <w:pStyle w:val="Heading3"/>
      </w:pPr>
      <w:bookmarkStart w:id="25" w:name="_Toc404000399"/>
      <w:r>
        <w:t>BI application - f</w:t>
      </w:r>
      <w:r w:rsidR="00371ECE">
        <w:t>ields</w:t>
      </w:r>
      <w:bookmarkEnd w:id="2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71ECE" w14:paraId="0D03B14E"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A524EAA" w14:textId="77777777" w:rsidR="00371ECE" w:rsidRDefault="00371ECE" w:rsidP="00A94F08">
            <w:pPr>
              <w:pStyle w:val="InsetTextHere"/>
            </w:pPr>
            <w:r>
              <mc:AlternateContent>
                <mc:Choice Requires="wpg">
                  <w:drawing>
                    <wp:inline distT="0" distB="0" distL="0" distR="0" wp14:anchorId="61B5A3EC" wp14:editId="105E837B">
                      <wp:extent cx="228600" cy="228600"/>
                      <wp:effectExtent l="0" t="0" r="0" b="0"/>
                      <wp:docPr id="191" name="Group 19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2" name="Oval 19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9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10B192" id="Group 19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FnObZuEBQAA9hEAAA4AAAAAAAAAAAAAAAAALgIAAGRycy9lMm9E&#10;b2MueG1sUEsBAi0AFAAGAAgAAAAhAPgMKZnYAAAAAwEAAA8AAAAAAAAAAAAAAAAA3gcAAGRycy9k&#10;b3ducmV2LnhtbFBLBQYAAAAABAAEAPMAAADjCAAAAAA=&#10;">
                      <v:oval id="Oval 19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Jc8MA&#10;AADcAAAADwAAAGRycy9kb3ducmV2LnhtbESPQWsCMRCF7wX/QxjBW83qQXQ1iigWL7bU9gcMm3Gz&#10;upmEJF3Xf28Khd5meG/e92a16W0rOgqxcaxgMi5AEFdON1wr+P46vM5BxISssXVMCh4UYbMevKyw&#10;1O7On9SdUy1yCMcSFZiUfCllrAxZjGPnibN2ccFiymuopQ54z+G2ldOimEmLDWeCQU87Q9Xt/GMz&#10;xPhu73dvzWJuqb5+PGbh/YRKjYb9dgkiUZ/+zX/XR53rL6bw+0ye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Jc8MAAADcAAAADwAAAAAAAAAAAAAAAACYAgAAZHJzL2Rv&#10;d25yZXYueG1sUEsFBgAAAAAEAAQA9QAAAIgDAAAAAA==&#10;" fillcolor="#f24f4f [3204]" stroked="f" strokeweight="0">
                        <v:stroke joinstyle="miter"/>
                        <o:lock v:ext="edit" aspectratio="t"/>
                      </v:oval>
                      <v:shape id="Freeform 19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BYcIA&#10;AADcAAAADwAAAGRycy9kb3ducmV2LnhtbERP32vCMBB+H+x/CDfwbaabIrMzyhgM+iTMOny9Ndem&#10;rLmUJNbqX78Igm/38f281Wa0nRjIh9axgpdpBoK4crrlRsG+/Hp+AxEissbOMSk4U4DN+vFhhbl2&#10;J/6mYRcbkUI45KjAxNjnUobKkMUwdT1x4mrnLcYEfSO1x1MKt518zbKFtNhyajDY06eh6m93tAoO&#10;l59yOPrSbGtfFPPl72Hh65lSk6fx4x1EpDHexTd3odP85Qy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Fh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F5CA030" w14:textId="77777777" w:rsidR="00371ECE" w:rsidRDefault="00371ECE" w:rsidP="00371EC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and describe all the data fields used in the BI application. These fields may be displayed in tabular reports or data visualization.</w:t>
            </w:r>
          </w:p>
          <w:p w14:paraId="22A0C71F" w14:textId="39E591BC" w:rsidR="00371ECE" w:rsidRPr="00701654" w:rsidRDefault="00371ECE" w:rsidP="00371ECE">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NOTE: The data sources in this list are the databases that the BI application directly connects with such as the DW, data mart or BI cubes rather than the underlying SORs.</w:t>
            </w:r>
          </w:p>
        </w:tc>
      </w:tr>
    </w:tbl>
    <w:p w14:paraId="52E07C84" w14:textId="77777777" w:rsidR="00C51DB8" w:rsidRDefault="00C51DB8" w:rsidP="00371ECE">
      <w:pPr>
        <w:pStyle w:val="NoSpacing"/>
      </w:pPr>
    </w:p>
    <w:p w14:paraId="0EC82665" w14:textId="3831AE79" w:rsidR="00371ECE" w:rsidRDefault="00371ECE" w:rsidP="00371ECE">
      <w:pPr>
        <w:pStyle w:val="Caption"/>
      </w:pPr>
      <w:r>
        <w:t xml:space="preserve">Table </w:t>
      </w:r>
      <w:fldSimple w:instr=" SEQ Table \* ARABIC ">
        <w:r>
          <w:rPr>
            <w:noProof/>
          </w:rPr>
          <w:t>2</w:t>
        </w:r>
      </w:fldSimple>
      <w:r>
        <w:t>: List of data content fields</w:t>
      </w:r>
    </w:p>
    <w:tbl>
      <w:tblPr>
        <w:tblStyle w:val="GridTable4-Accent2"/>
        <w:tblW w:w="9350" w:type="dxa"/>
        <w:tblLook w:val="04A0" w:firstRow="1" w:lastRow="0" w:firstColumn="1" w:lastColumn="0" w:noHBand="0" w:noVBand="1"/>
      </w:tblPr>
      <w:tblGrid>
        <w:gridCol w:w="805"/>
        <w:gridCol w:w="873"/>
        <w:gridCol w:w="990"/>
        <w:gridCol w:w="1170"/>
        <w:gridCol w:w="1114"/>
        <w:gridCol w:w="777"/>
        <w:gridCol w:w="2042"/>
        <w:gridCol w:w="1579"/>
      </w:tblGrid>
      <w:tr w:rsidR="00CA03E8" w:rsidRPr="00B71761" w14:paraId="051BB247" w14:textId="156B1BC6" w:rsidTr="00CA03E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2058AEBF" w14:textId="2810A007" w:rsidR="00CA03E8" w:rsidRPr="00C51DB8" w:rsidRDefault="00CA03E8" w:rsidP="00C51DB8">
            <w:pPr>
              <w:rPr>
                <w:rFonts w:ascii="Calibri" w:eastAsia="Times New Roman" w:hAnsi="Calibri" w:cs="Times New Roman"/>
                <w:bCs w:val="0"/>
                <w:color w:val="FFFFFF"/>
                <w:szCs w:val="24"/>
                <w:lang w:eastAsia="en-US"/>
              </w:rPr>
            </w:pPr>
            <w:r w:rsidRPr="00C51DB8">
              <w:rPr>
                <w:rFonts w:ascii="Calibri" w:eastAsia="Times New Roman" w:hAnsi="Calibri" w:cs="Times New Roman"/>
                <w:bCs w:val="0"/>
                <w:color w:val="FFFFFF"/>
                <w:szCs w:val="24"/>
                <w:lang w:eastAsia="en-US"/>
              </w:rPr>
              <w:t>Field ID</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348725" w14:textId="496A3019" w:rsidR="00CA03E8" w:rsidRPr="00C51DB8" w:rsidRDefault="00CA03E8" w:rsidP="00C51D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Cs w:val="24"/>
                <w:lang w:eastAsia="en-US"/>
              </w:rPr>
            </w:pPr>
            <w:r w:rsidRPr="00C51DB8">
              <w:rPr>
                <w:rFonts w:ascii="Calibri" w:eastAsia="Times New Roman" w:hAnsi="Calibri" w:cs="Times New Roman"/>
                <w:bCs w:val="0"/>
                <w:color w:val="FFFFFF"/>
                <w:szCs w:val="24"/>
                <w:lang w:eastAsia="en-US"/>
              </w:rPr>
              <w:t>Field Name</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4B313AEE" w14:textId="1850C504" w:rsidR="00CA03E8" w:rsidRPr="00C51DB8" w:rsidRDefault="00CA03E8" w:rsidP="00C51D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Cs w:val="24"/>
                <w:lang w:eastAsia="en-US"/>
              </w:rPr>
            </w:pPr>
            <w:r w:rsidRPr="00C51DB8">
              <w:rPr>
                <w:rFonts w:ascii="Calibri" w:eastAsia="Times New Roman" w:hAnsi="Calibri" w:cs="Times New Roman"/>
                <w:bCs w:val="0"/>
                <w:color w:val="FFFFFF"/>
                <w:szCs w:val="24"/>
                <w:lang w:eastAsia="en-US"/>
              </w:rPr>
              <w:t>Data Source</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3AAEA7E9" w14:textId="1B4E65F8" w:rsidR="00CA03E8" w:rsidRPr="00C51DB8" w:rsidRDefault="00CA03E8" w:rsidP="00C51D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Cs w:val="24"/>
                <w:lang w:eastAsia="en-US"/>
              </w:rPr>
            </w:pPr>
            <w:r w:rsidRPr="00C51DB8">
              <w:rPr>
                <w:rFonts w:ascii="Calibri" w:eastAsia="Times New Roman" w:hAnsi="Calibri" w:cs="Times New Roman"/>
                <w:bCs w:val="0"/>
                <w:color w:val="FFFFFF"/>
                <w:szCs w:val="24"/>
                <w:lang w:eastAsia="en-US"/>
              </w:rPr>
              <w:t>Table</w:t>
            </w:r>
          </w:p>
        </w:tc>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6C5B40" w14:textId="0EB38E25" w:rsidR="00CA03E8" w:rsidRPr="00C51DB8" w:rsidRDefault="00CA03E8" w:rsidP="00C51D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Cs w:val="24"/>
                <w:lang w:eastAsia="en-US"/>
              </w:rPr>
            </w:pPr>
            <w:r w:rsidRPr="00C51DB8">
              <w:rPr>
                <w:rFonts w:ascii="Calibri" w:eastAsia="Times New Roman" w:hAnsi="Calibri" w:cs="Times New Roman"/>
                <w:bCs w:val="0"/>
                <w:color w:val="FFFFFF"/>
                <w:szCs w:val="24"/>
                <w:lang w:eastAsia="en-US"/>
              </w:rPr>
              <w:t>Column</w:t>
            </w:r>
          </w:p>
        </w:tc>
        <w:tc>
          <w:tcPr>
            <w:tcW w:w="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F59CA3" w14:textId="35B4EBF0" w:rsidR="00CA03E8" w:rsidRPr="00C51DB8" w:rsidRDefault="00CA03E8" w:rsidP="00C51D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Cs w:val="24"/>
                <w:lang w:eastAsia="en-US"/>
              </w:rPr>
            </w:pPr>
            <w:r w:rsidRPr="00C51DB8">
              <w:rPr>
                <w:rFonts w:ascii="Calibri" w:eastAsia="Times New Roman" w:hAnsi="Calibri" w:cs="Times New Roman"/>
                <w:bCs w:val="0"/>
                <w:color w:val="FFFFFF"/>
                <w:szCs w:val="24"/>
                <w:lang w:eastAsia="en-US"/>
              </w:rPr>
              <w:t>Data Type</w:t>
            </w:r>
          </w:p>
        </w:tc>
        <w:tc>
          <w:tcPr>
            <w:tcW w:w="2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86F2C1" w14:textId="1AC1DAE5" w:rsidR="00CA03E8" w:rsidRPr="00C51DB8" w:rsidRDefault="00CA03E8" w:rsidP="00C51D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Cs w:val="24"/>
                <w:lang w:eastAsia="en-US"/>
              </w:rPr>
            </w:pPr>
            <w:r>
              <w:rPr>
                <w:rFonts w:ascii="Calibri" w:eastAsia="Times New Roman" w:hAnsi="Calibri" w:cs="Times New Roman"/>
                <w:bCs w:val="0"/>
                <w:color w:val="FFFFFF"/>
                <w:szCs w:val="24"/>
                <w:lang w:eastAsia="en-US"/>
              </w:rPr>
              <w:t>Derivation or Transformation</w:t>
            </w:r>
          </w:p>
        </w:tc>
        <w:tc>
          <w:tcPr>
            <w:tcW w:w="15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154602" w14:textId="06BA32B6" w:rsidR="00CA03E8" w:rsidRDefault="00CA03E8" w:rsidP="00CA03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FFFFFF"/>
                <w:szCs w:val="24"/>
                <w:lang w:eastAsia="en-US"/>
              </w:rPr>
            </w:pPr>
            <w:r>
              <w:rPr>
                <w:rFonts w:ascii="Calibri" w:eastAsia="Times New Roman" w:hAnsi="Calibri" w:cs="Times New Roman"/>
                <w:bCs w:val="0"/>
                <w:color w:val="FFFFFF"/>
                <w:szCs w:val="24"/>
                <w:lang w:eastAsia="en-US"/>
              </w:rPr>
              <w:t>Description</w:t>
            </w:r>
          </w:p>
        </w:tc>
      </w:tr>
      <w:tr w:rsidR="00CA03E8" w:rsidRPr="00B71761" w14:paraId="3296C117" w14:textId="502B94B7" w:rsidTr="00CA03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FFFFFF" w:themeColor="background1"/>
            </w:tcBorders>
            <w:noWrap/>
            <w:hideMark/>
          </w:tcPr>
          <w:p w14:paraId="1293114E" w14:textId="77777777" w:rsidR="00CA03E8" w:rsidRPr="00B71761" w:rsidRDefault="00CA03E8" w:rsidP="00A94F08">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873" w:type="dxa"/>
            <w:tcBorders>
              <w:top w:val="single" w:sz="4" w:space="0" w:color="FFFFFF" w:themeColor="background1"/>
            </w:tcBorders>
          </w:tcPr>
          <w:p w14:paraId="2F0BAA10"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tcBorders>
              <w:top w:val="single" w:sz="4" w:space="0" w:color="FFFFFF" w:themeColor="background1"/>
            </w:tcBorders>
            <w:noWrap/>
            <w:hideMark/>
          </w:tcPr>
          <w:p w14:paraId="6D8801A6"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70" w:type="dxa"/>
            <w:tcBorders>
              <w:top w:val="single" w:sz="4" w:space="0" w:color="FFFFFF" w:themeColor="background1"/>
            </w:tcBorders>
            <w:noWrap/>
            <w:hideMark/>
          </w:tcPr>
          <w:p w14:paraId="15B43558"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14" w:type="dxa"/>
            <w:tcBorders>
              <w:top w:val="single" w:sz="4" w:space="0" w:color="FFFFFF" w:themeColor="background1"/>
            </w:tcBorders>
          </w:tcPr>
          <w:p w14:paraId="3D6F2425"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777" w:type="dxa"/>
            <w:tcBorders>
              <w:top w:val="single" w:sz="4" w:space="0" w:color="FFFFFF" w:themeColor="background1"/>
            </w:tcBorders>
          </w:tcPr>
          <w:p w14:paraId="6BCA7B9A"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042" w:type="dxa"/>
            <w:tcBorders>
              <w:top w:val="single" w:sz="4" w:space="0" w:color="FFFFFF" w:themeColor="background1"/>
            </w:tcBorders>
          </w:tcPr>
          <w:p w14:paraId="51F4ACD1"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79" w:type="dxa"/>
            <w:tcBorders>
              <w:top w:val="single" w:sz="4" w:space="0" w:color="FFFFFF" w:themeColor="background1"/>
            </w:tcBorders>
          </w:tcPr>
          <w:p w14:paraId="32F51017"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CA03E8" w:rsidRPr="00B71761" w14:paraId="16230E5C" w14:textId="7E771380" w:rsidTr="00CA03E8">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C7A7029" w14:textId="77777777" w:rsidR="00CA03E8" w:rsidRPr="00B71761" w:rsidRDefault="00CA03E8" w:rsidP="00A94F08">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873" w:type="dxa"/>
          </w:tcPr>
          <w:p w14:paraId="602DC8CF"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14:paraId="577D86F6"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70" w:type="dxa"/>
            <w:noWrap/>
            <w:hideMark/>
          </w:tcPr>
          <w:p w14:paraId="05AF7C70"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14" w:type="dxa"/>
          </w:tcPr>
          <w:p w14:paraId="38458BD6"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777" w:type="dxa"/>
          </w:tcPr>
          <w:p w14:paraId="5F125E97"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042" w:type="dxa"/>
          </w:tcPr>
          <w:p w14:paraId="5EC3BC7E"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79" w:type="dxa"/>
          </w:tcPr>
          <w:p w14:paraId="39340AD7"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CA03E8" w:rsidRPr="00B71761" w14:paraId="2509202C" w14:textId="1C909EF8" w:rsidTr="00CA03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9EA9811" w14:textId="77777777" w:rsidR="00CA03E8" w:rsidRPr="00B71761" w:rsidRDefault="00CA03E8" w:rsidP="00A94F08">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873" w:type="dxa"/>
          </w:tcPr>
          <w:p w14:paraId="17D8AA4E"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14:paraId="6E0A3BEA"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70" w:type="dxa"/>
            <w:noWrap/>
            <w:hideMark/>
          </w:tcPr>
          <w:p w14:paraId="19A96816"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14" w:type="dxa"/>
          </w:tcPr>
          <w:p w14:paraId="130AD303"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777" w:type="dxa"/>
          </w:tcPr>
          <w:p w14:paraId="214DC45A"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042" w:type="dxa"/>
          </w:tcPr>
          <w:p w14:paraId="3F727541"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79" w:type="dxa"/>
          </w:tcPr>
          <w:p w14:paraId="732F40CB"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CA03E8" w:rsidRPr="00B71761" w14:paraId="339DA8CE" w14:textId="76D5AE7E" w:rsidTr="00CA03E8">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A23FE7D" w14:textId="77777777" w:rsidR="00CA03E8" w:rsidRPr="00B71761" w:rsidRDefault="00CA03E8" w:rsidP="00A94F08">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873" w:type="dxa"/>
          </w:tcPr>
          <w:p w14:paraId="01E6FEB2"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14:paraId="15C59AC1"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70" w:type="dxa"/>
            <w:noWrap/>
            <w:hideMark/>
          </w:tcPr>
          <w:p w14:paraId="58CE9869"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14" w:type="dxa"/>
          </w:tcPr>
          <w:p w14:paraId="08B9CAC4"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777" w:type="dxa"/>
          </w:tcPr>
          <w:p w14:paraId="5AA473C7"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042" w:type="dxa"/>
          </w:tcPr>
          <w:p w14:paraId="71FA8A6F"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79" w:type="dxa"/>
          </w:tcPr>
          <w:p w14:paraId="7E9416A0"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r w:rsidR="00CA03E8" w:rsidRPr="00B71761" w14:paraId="42CFD121" w14:textId="1234E5E6" w:rsidTr="00CA03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261B0A4" w14:textId="77777777" w:rsidR="00CA03E8" w:rsidRPr="00B71761" w:rsidRDefault="00CA03E8" w:rsidP="00A94F08">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873" w:type="dxa"/>
          </w:tcPr>
          <w:p w14:paraId="38C25A32"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14:paraId="130B091B"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70" w:type="dxa"/>
            <w:noWrap/>
            <w:hideMark/>
          </w:tcPr>
          <w:p w14:paraId="29691B97"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14" w:type="dxa"/>
          </w:tcPr>
          <w:p w14:paraId="40542DF9"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777" w:type="dxa"/>
          </w:tcPr>
          <w:p w14:paraId="7874732F"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2042" w:type="dxa"/>
          </w:tcPr>
          <w:p w14:paraId="2673C817"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79" w:type="dxa"/>
          </w:tcPr>
          <w:p w14:paraId="12646014" w14:textId="77777777" w:rsidR="00CA03E8" w:rsidRPr="00B71761" w:rsidRDefault="00CA03E8" w:rsidP="00A94F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US"/>
              </w:rPr>
            </w:pPr>
          </w:p>
        </w:tc>
      </w:tr>
      <w:tr w:rsidR="00CA03E8" w:rsidRPr="00B71761" w14:paraId="526B6E7C" w14:textId="2FC6A999" w:rsidTr="00CA03E8">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996B05C" w14:textId="77777777" w:rsidR="00CA03E8" w:rsidRPr="00B71761" w:rsidRDefault="00CA03E8" w:rsidP="00A94F08">
            <w:pPr>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873" w:type="dxa"/>
          </w:tcPr>
          <w:p w14:paraId="64F89D4D"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990" w:type="dxa"/>
            <w:noWrap/>
            <w:hideMark/>
          </w:tcPr>
          <w:p w14:paraId="30B771AF"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170" w:type="dxa"/>
            <w:noWrap/>
            <w:hideMark/>
          </w:tcPr>
          <w:p w14:paraId="089110D5"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r w:rsidRPr="00B71761">
              <w:rPr>
                <w:rFonts w:ascii="Calibri" w:eastAsia="Times New Roman" w:hAnsi="Calibri" w:cs="Times New Roman"/>
                <w:color w:val="000000"/>
                <w:sz w:val="22"/>
                <w:szCs w:val="22"/>
                <w:lang w:eastAsia="en-US"/>
              </w:rPr>
              <w:t> </w:t>
            </w:r>
          </w:p>
        </w:tc>
        <w:tc>
          <w:tcPr>
            <w:tcW w:w="1114" w:type="dxa"/>
          </w:tcPr>
          <w:p w14:paraId="403F6F14"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777" w:type="dxa"/>
          </w:tcPr>
          <w:p w14:paraId="5C9538D7"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2042" w:type="dxa"/>
          </w:tcPr>
          <w:p w14:paraId="63B2837E"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c>
          <w:tcPr>
            <w:tcW w:w="1579" w:type="dxa"/>
          </w:tcPr>
          <w:p w14:paraId="73650D40" w14:textId="77777777" w:rsidR="00CA03E8" w:rsidRPr="00B71761" w:rsidRDefault="00CA03E8" w:rsidP="00A94F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US"/>
              </w:rPr>
            </w:pPr>
          </w:p>
        </w:tc>
      </w:tr>
    </w:tbl>
    <w:p w14:paraId="5C7C1C5B" w14:textId="77777777" w:rsidR="00C51DB8" w:rsidRDefault="00C51DB8" w:rsidP="00752CFE"/>
    <w:p w14:paraId="2FE67A98" w14:textId="3E61391F" w:rsidR="000A610F" w:rsidRPr="0032761D" w:rsidRDefault="00F56BE5" w:rsidP="00C51DB8">
      <w:bookmarkStart w:id="26" w:name="_Toc400277894"/>
      <w:r>
        <w:br w:type="page"/>
      </w:r>
      <w:r w:rsidR="000A610F">
        <w:lastRenderedPageBreak/>
        <w:t>BI APPLICATION – DATA TRANSFORMATIONS</w:t>
      </w:r>
    </w:p>
    <w:tbl>
      <w:tblPr>
        <w:tblStyle w:val="TipTable"/>
        <w:tblW w:w="5014" w:type="pct"/>
        <w:tblLook w:val="04A0" w:firstRow="1" w:lastRow="0" w:firstColumn="1" w:lastColumn="0" w:noHBand="0" w:noVBand="1"/>
      </w:tblPr>
      <w:tblGrid>
        <w:gridCol w:w="648"/>
        <w:gridCol w:w="8738"/>
      </w:tblGrid>
      <w:tr w:rsidR="000A610F" w:rsidRPr="00A94D14" w14:paraId="7C722403" w14:textId="77777777" w:rsidTr="00A94F08">
        <w:tc>
          <w:tcPr>
            <w:cnfStyle w:val="001000000000" w:firstRow="0" w:lastRow="0" w:firstColumn="1" w:lastColumn="0" w:oddVBand="0" w:evenVBand="0" w:oddHBand="0" w:evenHBand="0" w:firstRowFirstColumn="0" w:firstRowLastColumn="0" w:lastRowFirstColumn="0" w:lastRowLastColumn="0"/>
            <w:tcW w:w="345" w:type="pct"/>
          </w:tcPr>
          <w:p w14:paraId="37F9F8FA" w14:textId="77777777" w:rsidR="000A610F" w:rsidRPr="00A94D14" w:rsidRDefault="000A610F" w:rsidP="00A94F08">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3D40A41" wp14:editId="589A4776">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5" name="Oval 13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13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5F4D2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egnT/iAUAAPURAAAOAAAAAAAAAAAAAAAAAC4CAABkcnMv&#10;ZTJvRG9jLnhtbFBLAQItABQABgAIAAAAIQD4DCmZ2AAAAAMBAAAPAAAAAAAAAAAAAAAAAOIHAABk&#10;cnMvZG93bnJldi54bWxQSwUGAAAAAAQABADzAAAA5wgAAAAA&#10;">
                      <v:oval id="Oval 13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OPcQA&#10;AADcAAAADwAAAGRycy9kb3ducmV2LnhtbESP0WoCMRBF3wv+QxihbzWrUtH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jj3EAAAA3AAAAA8AAAAAAAAAAAAAAAAAmAIAAGRycy9k&#10;b3ducmV2LnhtbFBLBQYAAAAABAAEAPUAAACJAwAAAAA=&#10;" fillcolor="#f24f4f [3204]" stroked="f" strokeweight="0">
                        <v:stroke joinstyle="miter"/>
                        <o:lock v:ext="edit" aspectratio="t"/>
                      </v:oval>
                      <v:shape id="Freeform 13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9w8MA&#10;AADcAAAADwAAAGRycy9kb3ducmV2LnhtbERP30vDMBB+F/wfwgm+uVQ3ytYtGyIIfRq4Knu9Ndem&#10;2FxKknV1f70ZCL7dx/fzNrvJ9mIkHzrHCp5nGQji2umOWwWf1fvTEkSIyBp7x6TghwLstvd3Gyy0&#10;u/AHjYfYihTCoUAFJsahkDLUhiyGmRuIE9c4bzEm6FupPV5SuO3lS5bl0mLHqcHgQG+G6u/D2So4&#10;Xr+q8ewrs298WS5Wp2Pum7lSjw/T6xpEpCn+i//cpU7z5zncnk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Z9w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0BD16DE8" w14:textId="34EF23FF" w:rsidR="000A610F" w:rsidRPr="00F65B1D" w:rsidRDefault="000A610F" w:rsidP="000A610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This section provides details on the data transformations that occur within the BI application. Data sourcing, integration and cleansing are presented is separate BI project deliverables,</w:t>
            </w:r>
          </w:p>
        </w:tc>
      </w:tr>
    </w:tbl>
    <w:p w14:paraId="41DC72E9" w14:textId="77777777" w:rsidR="000A610F" w:rsidRPr="000A610F" w:rsidRDefault="000A610F" w:rsidP="000A610F">
      <w:pPr>
        <w:pStyle w:val="NoSpacing"/>
      </w:pPr>
    </w:p>
    <w:p w14:paraId="41313D2B" w14:textId="447425E2" w:rsidR="000A610F" w:rsidRDefault="002811CC" w:rsidP="000A610F">
      <w:pPr>
        <w:pStyle w:val="Heading3"/>
      </w:pPr>
      <w:bookmarkStart w:id="27" w:name="_Toc404000400"/>
      <w:r>
        <w:t>Data content update f</w:t>
      </w:r>
      <w:r w:rsidR="000A610F">
        <w:t>requency</w:t>
      </w:r>
      <w:bookmarkEnd w:id="2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A610F" w14:paraId="2F156BC4"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9048360" w14:textId="77777777" w:rsidR="000A610F" w:rsidRDefault="000A610F" w:rsidP="00A94F08">
            <w:pPr>
              <w:pStyle w:val="InsetTextHere"/>
            </w:pPr>
            <w:r>
              <mc:AlternateContent>
                <mc:Choice Requires="wpg">
                  <w:drawing>
                    <wp:inline distT="0" distB="0" distL="0" distR="0" wp14:anchorId="31B470A1" wp14:editId="7251A681">
                      <wp:extent cx="228600" cy="228600"/>
                      <wp:effectExtent l="0" t="0" r="0" b="0"/>
                      <wp:docPr id="137" name="Group 13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1" name="Oval 14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14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5A8889" id="Group 13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bhjJUIMFAAD2EQAADgAAAAAAAAAAAAAAAAAuAgAAZHJzL2Uyb0Rv&#10;Yy54bWxQSwECLQAUAAYACAAAACEA+AwpmdgAAAADAQAADwAAAAAAAAAAAAAAAADdBwAAZHJzL2Rv&#10;d25yZXYueG1sUEsFBgAAAAAEAAQA8wAAAOIIAAAAAA==&#10;">
                      <v:oval id="Oval 14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X7Q8MA&#10;AADcAAAADwAAAGRycy9kb3ducmV2LnhtbESP0WoCMRBF3wv+QxihbzVrKWJXo4hS6UstVT9g2Iyb&#10;1c0kJHFd/74pCH2b4d6558582dtWdBRi41jBeFSAIK6cbrhWcDx8vExBxISssXVMCu4UYbkYPM2x&#10;1O7GP9TtUy1yCMcSFZiUfCllrAxZjCPnibN2csFiymuopQ54y+G2la9FMZEWG84Eg57WhqrL/moz&#10;xPhu49fb5n1qqT5/3ydh94VKPQ/71QxEoj79mx/XnzrXfxvD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X7Q8MAAADcAAAADwAAAAAAAAAAAAAAAACYAgAAZHJzL2Rv&#10;d25yZXYueG1sUEsFBgAAAAAEAAQA9QAAAIgDAAAAAA==&#10;" fillcolor="#f24f4f [3204]" stroked="f" strokeweight="0">
                        <v:stroke joinstyle="miter"/>
                        <o:lock v:ext="edit" aspectratio="t"/>
                      </v:oval>
                      <v:shape id="Freeform 14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IvcIA&#10;AADcAAAADwAAAGRycy9kb3ducmV2LnhtbERP32vCMBB+H+x/CDfY20znRGY1yhgM+jSYdfh6Ntem&#10;2FxKEmvnX28Ggm/38f281Wa0nRjIh9axgtdJBoK4crrlRsGu/Hp5BxEissbOMSn4owCb9ePDCnPt&#10;zvxDwzY2IoVwyFGBibHPpQyVIYth4nrixNXOW4wJ+kZqj+cUbjs5zbK5tNhyajDY06eh6rg9WQX7&#10;y285nHxpvmtfFLPFYT/39ZtSz0/jxxJEpDHexTd3odP82RT+n0kX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wi9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D30AACD" w14:textId="62589B59" w:rsidR="000A610F" w:rsidRPr="00701654" w:rsidRDefault="000A610F" w:rsidP="00A94F08">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Provide the data currency requirements such as monthly, weekly, daily, real-time or near real-time.</w:t>
            </w:r>
          </w:p>
        </w:tc>
      </w:tr>
    </w:tbl>
    <w:p w14:paraId="6D339582" w14:textId="77777777" w:rsidR="000A610F" w:rsidRDefault="000A610F" w:rsidP="000A610F">
      <w:pPr>
        <w:pStyle w:val="NoSpacing"/>
      </w:pPr>
    </w:p>
    <w:p w14:paraId="10ED37DF" w14:textId="3D6C79A9" w:rsidR="000A610F" w:rsidRDefault="002811CC" w:rsidP="000A610F">
      <w:pPr>
        <w:pStyle w:val="Heading3"/>
      </w:pPr>
      <w:bookmarkStart w:id="28" w:name="_Toc404000401"/>
      <w:r>
        <w:t xml:space="preserve">Data content update </w:t>
      </w:r>
      <w:proofErr w:type="spellStart"/>
      <w:r>
        <w:t>y</w:t>
      </w:r>
      <w:r w:rsidR="000A610F">
        <w:t>ype</w:t>
      </w:r>
      <w:bookmarkEnd w:id="28"/>
      <w:proofErr w:type="spellEnd"/>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A610F" w14:paraId="022257F4"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785136A" w14:textId="77777777" w:rsidR="000A610F" w:rsidRDefault="000A610F" w:rsidP="00A94F08">
            <w:pPr>
              <w:pStyle w:val="InsetTextHere"/>
            </w:pPr>
            <w:r>
              <mc:AlternateContent>
                <mc:Choice Requires="wpg">
                  <w:drawing>
                    <wp:inline distT="0" distB="0" distL="0" distR="0" wp14:anchorId="7A94E27C" wp14:editId="3CC1ADC1">
                      <wp:extent cx="228600" cy="228600"/>
                      <wp:effectExtent l="0" t="0" r="0" b="0"/>
                      <wp:docPr id="143" name="Group 14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3" name="Oval 18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8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A19229" id="Group 14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4LBOOEBQAA9hEAAA4AAAAAAAAAAAAAAAAALgIAAGRycy9lMm9E&#10;b2MueG1sUEsBAi0AFAAGAAgAAAAhAPgMKZnYAAAAAwEAAA8AAAAAAAAAAAAAAAAA3gcAAGRycy9k&#10;b3ducmV2LnhtbFBLBQYAAAAABAAEAPMAAADjCAAAAAA=&#10;">
                      <v:oval id="Oval 18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NcQA&#10;AADcAAAADwAAAGRycy9kb3ducmV2LnhtbESP0WoCMRBF3wv+QxihbzVrC7JujSJKpS+1qP2AYTPd&#10;bN1MQhLX9e+bgtC3Ge6de+4sVoPtRE8hto4VTCcFCOLa6ZYbBV+nt6cSREzIGjvHpOBGEVbL0cMC&#10;K+2ufKD+mBqRQzhWqMCk5CspY23IYpw4T5y1bxcspryGRuqA1xxuO/lcFDNpseVMMOhpY6g+Hy82&#10;Q4zvt36za+elpebn8zYL+w9U6nE8rF9BJBrSv/l+/a5z/fIF/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SejXEAAAA3AAAAA8AAAAAAAAAAAAAAAAAmAIAAGRycy9k&#10;b3ducmV2LnhtbFBLBQYAAAAABAAEAPUAAACJAwAAAAA=&#10;" fillcolor="#f24f4f [3204]" stroked="f" strokeweight="0">
                        <v:stroke joinstyle="miter"/>
                        <o:lock v:ext="edit" aspectratio="t"/>
                      </v:oval>
                      <v:shape id="Freeform 18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PyMIA&#10;AADcAAAADwAAAGRycy9kb3ducmV2LnhtbERP32vCMBB+H+x/CDfY20znRFxnlDEQ+iRoHb7emmtT&#10;1lxKEmvdX78Igm/38f285Xq0nRjIh9axgtdJBoK4crrlRsGh3LwsQISIrLFzTAouFGC9enxYYq7d&#10;mXc07GMjUgiHHBWYGPtcylAZshgmridOXO28xZigb6T2eE7htpPTLJtLiy2nBoM9fRmqfvcnq+D4&#10;910OJ1+abe2LYvb+c5z7+k2p56fx8wNEpDHexTd3odP8xQ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4/I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746CC8F" w14:textId="28AAC893" w:rsidR="000A610F" w:rsidRPr="00701654" w:rsidRDefault="000A610F" w:rsidP="00A94F08">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whether the data updates in the BI application will be a push from data integration processes or a pull initiated by the BI application user.</w:t>
            </w:r>
          </w:p>
        </w:tc>
      </w:tr>
    </w:tbl>
    <w:p w14:paraId="37E831EB" w14:textId="77777777" w:rsidR="000A610F" w:rsidRDefault="000A610F" w:rsidP="000A610F">
      <w:pPr>
        <w:pStyle w:val="NoSpacing"/>
      </w:pPr>
    </w:p>
    <w:p w14:paraId="6298E33A" w14:textId="3772FCDE" w:rsidR="000A610F" w:rsidRDefault="002811CC" w:rsidP="000A610F">
      <w:pPr>
        <w:pStyle w:val="Heading3"/>
      </w:pPr>
      <w:bookmarkStart w:id="29" w:name="_Toc404000402"/>
      <w:r>
        <w:t>Data f</w:t>
      </w:r>
      <w:r w:rsidR="000A610F">
        <w:t>ilters</w:t>
      </w:r>
      <w:bookmarkEnd w:id="29"/>
      <w:r w:rsidR="000A610F">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A610F" w14:paraId="6DDBF4A7"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E521744" w14:textId="77777777" w:rsidR="000A610F" w:rsidRDefault="000A610F" w:rsidP="00A94F08">
            <w:pPr>
              <w:pStyle w:val="InsetTextHere"/>
            </w:pPr>
            <w:r>
              <mc:AlternateContent>
                <mc:Choice Requires="wpg">
                  <w:drawing>
                    <wp:inline distT="0" distB="0" distL="0" distR="0" wp14:anchorId="2A4596F1" wp14:editId="4ABC6129">
                      <wp:extent cx="228600" cy="228600"/>
                      <wp:effectExtent l="0" t="0" r="0" b="0"/>
                      <wp:docPr id="185" name="Group 185"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6" name="Oval 18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8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F69CEA" id="Group 185"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7KjbBoYFAAD2EQAADgAAAAAAAAAAAAAAAAAuAgAAZHJzL2Uy&#10;b0RvYy54bWxQSwECLQAUAAYACAAAACEA+AwpmdgAAAADAQAADwAAAAAAAAAAAAAAAADgBwAAZHJz&#10;L2Rvd25yZXYueG1sUEsFBgAAAAAEAAQA8wAAAOUIAAAAAA==&#10;">
                      <v:oval id="Oval 18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ZrcQA&#10;AADcAAAADwAAAGRycy9kb3ducmV2LnhtbESPwW7CMBBE75X4B2uReisOHKI0xSAEAnFpqwIfsIq3&#10;cdp4bdkmhL+vK1XqbVczO292uR5tLwYKsXOsYD4rQBA3TnfcKric908ViJiQNfaOScGdIqxXk4cl&#10;1trd+IOGU2pFDuFYowKTkq+ljI0hi3HmPHHWPl2wmPIaWqkD3nK47eWiKEppseNMMOhpa6j5Pl1t&#10;hhg/7Pz20D1Xltqv93sZ3l5RqcfpuHkBkWhM/+a/66PO9asSfp/JE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l2a3EAAAA3AAAAA8AAAAAAAAAAAAAAAAAmAIAAGRycy9k&#10;b3ducmV2LnhtbFBLBQYAAAAABAAEAPUAAACJAwAAAAA=&#10;" fillcolor="#f24f4f [3204]" stroked="f" strokeweight="0">
                        <v:stroke joinstyle="miter"/>
                        <o:lock v:ext="edit" aspectratio="t"/>
                      </v:oval>
                      <v:shape id="Freeform 18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Rv8MA&#10;AADcAAAADwAAAGRycy9kb3ducmV2LnhtbERP32vCMBB+H/g/hBP2NlPdUNcZRQaDPg1mHb7emmtT&#10;bC4libXbX78MBr7dx/fzNrvRdmIgH1rHCuazDARx5XTLjYJj+fawBhEissbOMSn4pgC77eRug7l2&#10;V/6g4RAbkUI45KjAxNjnUobKkMUwcz1x4mrnLcYEfSO1x2sKt51cZNlSWmw5NRjs6dVQdT5crILT&#10;z2c5XHxp3mtfFE/PX6elrx+Vup+O+xcQkcZ4E/+7C53mr1f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URv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E535475" w14:textId="0651C381" w:rsidR="000A610F" w:rsidRPr="00701654" w:rsidRDefault="000A610F" w:rsidP="000A610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and describe any data filters that will be available to BI application users.</w:t>
            </w:r>
          </w:p>
        </w:tc>
      </w:tr>
    </w:tbl>
    <w:p w14:paraId="3F85D14F" w14:textId="77777777" w:rsidR="000A610F" w:rsidRDefault="000A610F" w:rsidP="000A610F">
      <w:pPr>
        <w:pStyle w:val="NoSpacing"/>
      </w:pPr>
    </w:p>
    <w:p w14:paraId="02314AAD" w14:textId="52C0DCA9" w:rsidR="000A610F" w:rsidRDefault="000A610F" w:rsidP="000A610F">
      <w:pPr>
        <w:pStyle w:val="Heading3"/>
      </w:pPr>
      <w:bookmarkStart w:id="30" w:name="_Toc404000403"/>
      <w:r>
        <w:t xml:space="preserve">Data </w:t>
      </w:r>
      <w:r w:rsidR="002811CC">
        <w:t>h</w:t>
      </w:r>
      <w:r w:rsidR="00FE6FAB">
        <w:t>ierarchies</w:t>
      </w:r>
      <w:r>
        <w:t xml:space="preserve"> </w:t>
      </w:r>
      <w:r w:rsidR="002811CC">
        <w:t>– drill paths or r</w:t>
      </w:r>
      <w:r w:rsidR="00FE6FAB">
        <w:t>oll-ups</w:t>
      </w:r>
      <w:bookmarkEnd w:id="3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A610F" w14:paraId="2108AA55" w14:textId="77777777" w:rsidTr="00A94F0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80A6D92" w14:textId="77777777" w:rsidR="000A610F" w:rsidRDefault="000A610F" w:rsidP="00A94F08">
            <w:pPr>
              <w:pStyle w:val="InsetTextHere"/>
            </w:pPr>
            <w:r>
              <mc:AlternateContent>
                <mc:Choice Requires="wpg">
                  <w:drawing>
                    <wp:inline distT="0" distB="0" distL="0" distR="0" wp14:anchorId="647B4F5A" wp14:editId="69A023AF">
                      <wp:extent cx="228600" cy="228600"/>
                      <wp:effectExtent l="0" t="0" r="0" b="0"/>
                      <wp:docPr id="188" name="Group 18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9" name="Oval 18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0" name="Freeform 19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FBFC12" id="Group 18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H7QQoMFAAD2EQAADgAAAAAAAAAAAAAAAAAuAgAAZHJzL2Uyb0Rv&#10;Yy54bWxQSwECLQAUAAYACAAAACEA+AwpmdgAAAADAQAADwAAAAAAAAAAAAAAAADdBwAAZHJzL2Rv&#10;d25yZXYueG1sUEsFBgAAAAAEAAQA8wAAAOIIAAAAAA==&#10;">
                      <v:oval id="Oval 18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pN38QA&#10;AADcAAAADwAAAGRycy9kb3ducmV2LnhtbESPzW7CMBCE70h9B2uRegOHHlAIGFRRFfVCK34eYBVv&#10;47Tx2rJNCG+PK1XitquZnW92tRlsJ3oKsXWsYDYtQBDXTrfcKDif3icliJiQNXaOScGNImzWT6MV&#10;Vtpd+UD9MTUih3CsUIFJyVdSxtqQxTh1njhr3y5YTHkNjdQBrzncdvKlKObSYsuZYNDT1lD9e7zY&#10;DDG+f/PbXbsoLTU/X7d5+NyjUs/j4XUJItGQHub/6w+d65cL+HsmT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6Td/EAAAA3AAAAA8AAAAAAAAAAAAAAAAAmAIAAGRycy9k&#10;b3ducmV2LnhtbFBLBQYAAAAABAAEAPUAAACJAwAAAAA=&#10;" fillcolor="#f24f4f [3204]" stroked="f" strokeweight="0">
                        <v:stroke joinstyle="miter"/>
                        <o:lock v:ext="edit" aspectratio="t"/>
                      </v:oval>
                      <v:shape id="Freeform 19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fFsUA&#10;AADcAAAADwAAAGRycy9kb3ducmV2LnhtbESPQUvDQBCF74L/YRnBm91UpdjYbRFByEmwqfQ6ZifZ&#10;0Oxs2N2m0V/vHARvM7w3732z2c1+UBPF1Ac2sFwUoIibYHvuDBzqt7snUCkjWxwCk4FvSrDbXl9t&#10;sLThwh807XOnJIRTiQZczmOpdWoceUyLMBKL1oboMcsaO20jXiTcD/q+KFbaY8/S4HCkV0fNaX/2&#10;Bo4/n/V0jrV7b2NVPa6/jqvYPhhzezO/PIPKNOd/8991ZQV/L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R8W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031A3FA7" w14:textId="1390E040" w:rsidR="000A610F" w:rsidRPr="00701654" w:rsidRDefault="000A610F" w:rsidP="00FE6FAB">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 xml:space="preserve">List and describe any data </w:t>
            </w:r>
            <w:r w:rsidR="00FE6FAB">
              <w:rPr>
                <w:rFonts w:ascii="Times New Roman" w:hAnsi="Times New Roman" w:cs="Times New Roman"/>
                <w:sz w:val="24"/>
                <w:szCs w:val="24"/>
              </w:rPr>
              <w:t>hierarchies that will be available to BI application users to either drill down into more detail from aggregated data or to aggregate when the data granularity is detailed.</w:t>
            </w:r>
          </w:p>
        </w:tc>
      </w:tr>
    </w:tbl>
    <w:p w14:paraId="5E926AB4" w14:textId="77777777" w:rsidR="000A610F" w:rsidRDefault="000A610F">
      <w:pPr>
        <w:rPr>
          <w:rFonts w:ascii="Arial" w:eastAsiaTheme="majorEastAsia" w:hAnsi="Arial" w:cstheme="majorBidi"/>
          <w:b/>
          <w:caps/>
          <w:color w:val="auto"/>
          <w:sz w:val="36"/>
          <w:szCs w:val="36"/>
        </w:rPr>
      </w:pPr>
    </w:p>
    <w:p w14:paraId="6023557B" w14:textId="77777777" w:rsidR="000A610F" w:rsidRDefault="000A610F">
      <w:pPr>
        <w:rPr>
          <w:rFonts w:ascii="Arial" w:eastAsiaTheme="majorEastAsia" w:hAnsi="Arial" w:cstheme="majorBidi"/>
          <w:b/>
          <w:caps/>
          <w:color w:val="auto"/>
          <w:sz w:val="36"/>
          <w:szCs w:val="36"/>
        </w:rPr>
      </w:pPr>
      <w:r>
        <w:br w:type="page"/>
      </w:r>
    </w:p>
    <w:p w14:paraId="28232372" w14:textId="3ADD8AD1" w:rsidR="00752CFE" w:rsidRDefault="000A610F" w:rsidP="00ED50B2">
      <w:pPr>
        <w:pStyle w:val="Heading1"/>
      </w:pPr>
      <w:bookmarkStart w:id="31" w:name="_Toc404000404"/>
      <w:r>
        <w:lastRenderedPageBreak/>
        <w:t>BI Applications</w:t>
      </w:r>
      <w:r w:rsidR="00752CFE">
        <w:t xml:space="preserve"> Cross-matrix</w:t>
      </w:r>
      <w:bookmarkEnd w:id="26"/>
      <w:bookmarkEnd w:id="31"/>
    </w:p>
    <w:tbl>
      <w:tblPr>
        <w:tblStyle w:val="TipTable"/>
        <w:tblW w:w="5014" w:type="pct"/>
        <w:tblLook w:val="04A0" w:firstRow="1" w:lastRow="0" w:firstColumn="1" w:lastColumn="0" w:noHBand="0" w:noVBand="1"/>
      </w:tblPr>
      <w:tblGrid>
        <w:gridCol w:w="648"/>
        <w:gridCol w:w="8738"/>
      </w:tblGrid>
      <w:tr w:rsidR="000727C0" w:rsidRPr="00A94D14" w14:paraId="79E64495" w14:textId="77777777" w:rsidTr="00F56BE5">
        <w:tc>
          <w:tcPr>
            <w:cnfStyle w:val="001000000000" w:firstRow="0" w:lastRow="0" w:firstColumn="1" w:lastColumn="0" w:oddVBand="0" w:evenVBand="0" w:oddHBand="0" w:evenHBand="0" w:firstRowFirstColumn="0" w:firstRowLastColumn="0" w:lastRowFirstColumn="0" w:lastRowLastColumn="0"/>
            <w:tcW w:w="345" w:type="pct"/>
          </w:tcPr>
          <w:p w14:paraId="6713947E" w14:textId="77777777" w:rsidR="000727C0" w:rsidRPr="00A94D14" w:rsidRDefault="000727C0"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F719DBF" wp14:editId="24BD8C31">
                      <wp:extent cx="228600" cy="228600"/>
                      <wp:effectExtent l="0" t="0" r="0" b="0"/>
                      <wp:docPr id="10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6" name="Oval 10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7" name="Freeform 10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CF915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4hSuL4kFAAD1EQAADgAAAAAAAAAAAAAAAAAuAgAAZHJz&#10;L2Uyb0RvYy54bWxQSwECLQAUAAYACAAAACEA+AwpmdgAAAADAQAADwAAAAAAAAAAAAAAAADjBwAA&#10;ZHJzL2Rvd25yZXYueG1sUEsFBgAAAAAEAAQA8wAAAOgIAAAAAA==&#10;">
                      <v:oval id="Oval 10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8MA&#10;AADcAAAADwAAAGRycy9kb3ducmV2LnhtbESPQWsCMRCF7wX/QxjBW83qYbFbo4ilpRcrtf0Bw2a6&#10;Wd1MQhLX9d83guBthvfmfW+W68F2oqcQW8cKZtMCBHHtdMuNgt+f9+cFiJiQNXaOScGVIqxXo6cl&#10;Vtpd+Jv6Q2pEDuFYoQKTkq+kjLUhi3HqPHHW/lywmPIaGqkDXnK47eS8KEppseVMMOhpa6g+Hc42&#10;Q4zv3/z2o31ZWGqO+2sZvnao1GQ8bF5BJBrSw3y//tS5flHC7Zk8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a98MAAADcAAAADwAAAAAAAAAAAAAAAACYAgAAZHJzL2Rv&#10;d25yZXYueG1sUEsFBgAAAAAEAAQA9QAAAIgDAAAAAA==&#10;" fillcolor="#f24f4f [3204]" stroked="f" strokeweight="0">
                        <v:stroke joinstyle="miter"/>
                        <o:lock v:ext="edit" aspectratio="t"/>
                      </v:oval>
                      <v:shape id="Freeform 10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S5cMA&#10;AADcAAAADwAAAGRycy9kb3ducmV2LnhtbERPyWrDMBC9F/oPYgq9NXIXsjhRQgkEfCokbsh1Yo0t&#10;U2tkJMVx+/VRodDbPN46q81oOzGQD61jBc+TDARx5XTLjYLPcvc0BxEissbOMSn4pgCb9f3dCnPt&#10;rryn4RAbkUI45KjAxNjnUobKkMUwcT1x4mrnLcYEfSO1x2sKt518ybKptNhyajDY09ZQ9XW4WAWn&#10;n2M5XHxpPmpfFG+L82nq61elHh/G9yWISGP8F/+5C53mZzP4fS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YS5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0" w:type="auto"/>
          </w:tcPr>
          <w:p w14:paraId="75349BEF" w14:textId="4F844233" w:rsidR="00A206DF" w:rsidRPr="00A206DF" w:rsidRDefault="003D5DCE" w:rsidP="00A206D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C</w:t>
            </w:r>
            <w:r w:rsidR="00A206DF" w:rsidRPr="00A206DF">
              <w:rPr>
                <w:rFonts w:ascii="Times New Roman" w:hAnsi="Times New Roman" w:cs="Times New Roman"/>
                <w:i w:val="0"/>
                <w:sz w:val="24"/>
                <w:szCs w:val="24"/>
              </w:rPr>
              <w:t xml:space="preserve">onsolidate and coordinate the varied requirements into a cohesive </w:t>
            </w:r>
            <w:r w:rsidR="00A206DF">
              <w:rPr>
                <w:rFonts w:ascii="Times New Roman" w:hAnsi="Times New Roman" w:cs="Times New Roman"/>
                <w:i w:val="0"/>
                <w:sz w:val="24"/>
                <w:szCs w:val="24"/>
              </w:rPr>
              <w:t xml:space="preserve">set of </w:t>
            </w:r>
            <w:r w:rsidR="00A206DF" w:rsidRPr="00A206DF">
              <w:rPr>
                <w:rFonts w:ascii="Times New Roman" w:hAnsi="Times New Roman" w:cs="Times New Roman"/>
                <w:i w:val="0"/>
                <w:sz w:val="24"/>
                <w:szCs w:val="24"/>
              </w:rPr>
              <w:t>BI project requirements to determine which</w:t>
            </w:r>
            <w:r>
              <w:rPr>
                <w:rFonts w:ascii="Times New Roman" w:hAnsi="Times New Roman" w:cs="Times New Roman"/>
                <w:i w:val="0"/>
                <w:sz w:val="24"/>
                <w:szCs w:val="24"/>
              </w:rPr>
              <w:t xml:space="preserve"> ones</w:t>
            </w:r>
            <w:r w:rsidR="00A206DF" w:rsidRPr="00A206DF">
              <w:rPr>
                <w:rFonts w:ascii="Times New Roman" w:hAnsi="Times New Roman" w:cs="Times New Roman"/>
                <w:i w:val="0"/>
                <w:sz w:val="24"/>
                <w:szCs w:val="24"/>
              </w:rPr>
              <w:t xml:space="preserve"> truly drive value.  The consolidation process identifies overlapping, redundant, outdated and conflicting requirements. It also identifies gaps and missing elements based on dependencies that might not have been apparent before the consolidation. </w:t>
            </w:r>
          </w:p>
          <w:p w14:paraId="7E4F0AD1" w14:textId="77777777" w:rsidR="00A206DF" w:rsidRPr="00A206DF" w:rsidRDefault="00A206DF" w:rsidP="00A206D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206DF">
              <w:rPr>
                <w:rFonts w:ascii="Times New Roman" w:hAnsi="Times New Roman" w:cs="Times New Roman"/>
                <w:i w:val="0"/>
                <w:sz w:val="24"/>
                <w:szCs w:val="24"/>
              </w:rPr>
              <w:t xml:space="preserve">Consolidate and cross-reference (or tag) the requirements along </w:t>
            </w:r>
            <w:r>
              <w:rPr>
                <w:rFonts w:ascii="Times New Roman" w:hAnsi="Times New Roman" w:cs="Times New Roman"/>
                <w:i w:val="0"/>
                <w:sz w:val="24"/>
                <w:szCs w:val="24"/>
              </w:rPr>
              <w:t>such</w:t>
            </w:r>
            <w:r w:rsidRPr="00A206DF">
              <w:rPr>
                <w:rFonts w:ascii="Times New Roman" w:hAnsi="Times New Roman" w:cs="Times New Roman"/>
                <w:i w:val="0"/>
                <w:sz w:val="24"/>
                <w:szCs w:val="24"/>
              </w:rPr>
              <w:t xml:space="preserve"> dimensions</w:t>
            </w:r>
            <w:r>
              <w:rPr>
                <w:rFonts w:ascii="Times New Roman" w:hAnsi="Times New Roman" w:cs="Times New Roman"/>
                <w:i w:val="0"/>
                <w:sz w:val="24"/>
                <w:szCs w:val="24"/>
              </w:rPr>
              <w:t xml:space="preserve"> as</w:t>
            </w:r>
            <w:r w:rsidRPr="00A206DF">
              <w:rPr>
                <w:rFonts w:ascii="Times New Roman" w:hAnsi="Times New Roman" w:cs="Times New Roman"/>
                <w:i w:val="0"/>
                <w:sz w:val="24"/>
                <w:szCs w:val="24"/>
              </w:rPr>
              <w:t>:</w:t>
            </w:r>
          </w:p>
          <w:p w14:paraId="395F02D1" w14:textId="77777777" w:rsidR="00A206DF" w:rsidRPr="00A206DF" w:rsidRDefault="00A206DF" w:rsidP="00A206DF">
            <w:pPr>
              <w:pStyle w:val="TipText"/>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206DF">
              <w:rPr>
                <w:rFonts w:ascii="Times New Roman" w:hAnsi="Times New Roman" w:cs="Times New Roman"/>
                <w:i w:val="0"/>
                <w:sz w:val="24"/>
                <w:szCs w:val="24"/>
              </w:rPr>
              <w:t xml:space="preserve">Business </w:t>
            </w:r>
            <w:r>
              <w:rPr>
                <w:rFonts w:ascii="Times New Roman" w:hAnsi="Times New Roman" w:cs="Times New Roman"/>
                <w:i w:val="0"/>
                <w:sz w:val="24"/>
                <w:szCs w:val="24"/>
              </w:rPr>
              <w:t>purpose</w:t>
            </w:r>
          </w:p>
          <w:p w14:paraId="0CFBCE64" w14:textId="77777777" w:rsidR="00A206DF" w:rsidRPr="00A206DF" w:rsidRDefault="00A206DF" w:rsidP="00A206DF">
            <w:pPr>
              <w:pStyle w:val="TipText"/>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206DF">
              <w:rPr>
                <w:rFonts w:ascii="Times New Roman" w:hAnsi="Times New Roman" w:cs="Times New Roman"/>
                <w:i w:val="0"/>
                <w:sz w:val="24"/>
                <w:szCs w:val="24"/>
              </w:rPr>
              <w:t>Business processes</w:t>
            </w:r>
          </w:p>
          <w:p w14:paraId="33298A3A" w14:textId="77777777" w:rsidR="00A206DF" w:rsidRPr="00A206DF" w:rsidRDefault="00A206DF" w:rsidP="00A206DF">
            <w:pPr>
              <w:pStyle w:val="TipText"/>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206DF">
              <w:rPr>
                <w:rFonts w:ascii="Times New Roman" w:hAnsi="Times New Roman" w:cs="Times New Roman"/>
                <w:i w:val="0"/>
                <w:sz w:val="24"/>
                <w:szCs w:val="24"/>
              </w:rPr>
              <w:t>Business group</w:t>
            </w:r>
          </w:p>
          <w:p w14:paraId="5BA899E0" w14:textId="77777777" w:rsidR="00A206DF" w:rsidRPr="00A206DF" w:rsidRDefault="00A206DF" w:rsidP="00A206DF">
            <w:pPr>
              <w:pStyle w:val="TipText"/>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206DF">
              <w:rPr>
                <w:rFonts w:ascii="Times New Roman" w:hAnsi="Times New Roman" w:cs="Times New Roman"/>
                <w:i w:val="0"/>
                <w:sz w:val="24"/>
                <w:szCs w:val="24"/>
              </w:rPr>
              <w:t xml:space="preserve">Data sources </w:t>
            </w:r>
          </w:p>
          <w:p w14:paraId="6E24192A" w14:textId="77777777" w:rsidR="000727C0" w:rsidRPr="00A206DF" w:rsidRDefault="00A206DF" w:rsidP="00A206DF">
            <w:pPr>
              <w:pStyle w:val="TipText"/>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206DF">
              <w:rPr>
                <w:rFonts w:ascii="Times New Roman" w:hAnsi="Times New Roman" w:cs="Times New Roman"/>
                <w:i w:val="0"/>
                <w:sz w:val="24"/>
                <w:szCs w:val="24"/>
              </w:rPr>
              <w:t>Analytical functionality</w:t>
            </w:r>
          </w:p>
        </w:tc>
      </w:tr>
    </w:tbl>
    <w:p w14:paraId="11E210BA" w14:textId="77777777" w:rsidR="00752CFE" w:rsidRPr="00A206DF" w:rsidRDefault="00752CFE" w:rsidP="00A206DF">
      <w:pPr>
        <w:spacing w:after="0" w:line="240" w:lineRule="auto"/>
        <w:rPr>
          <w:sz w:val="12"/>
          <w:szCs w:val="12"/>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7FD24DDB"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8A86825" w14:textId="77777777" w:rsidR="00D13A8A" w:rsidRDefault="00D13A8A" w:rsidP="00B87679">
            <w:pPr>
              <w:pStyle w:val="InsetTextHere"/>
            </w:pPr>
            <w:r>
              <mc:AlternateContent>
                <mc:Choice Requires="wpg">
                  <w:drawing>
                    <wp:inline distT="0" distB="0" distL="0" distR="0" wp14:anchorId="16B80B8B" wp14:editId="2D9FA1DF">
                      <wp:extent cx="228600" cy="228600"/>
                      <wp:effectExtent l="0" t="0" r="0" b="0"/>
                      <wp:docPr id="89" name="Group 8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E227DA" id="Group 8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Qdgg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gLRQdggUAAPARAAAOAAAAAAAAAAAAAAAAAC4CAABkcnMvZTJvRG9j&#10;LnhtbFBLAQItABQABgAIAAAAIQD4DCmZ2AAAAAMBAAAPAAAAAAAAAAAAAAAAANwHAABkcnMvZG93&#10;bnJldi54bWxQSwUGAAAAAAQABADzAAAA4Qg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FB00C3C" w14:textId="23DF546F" w:rsidR="00D13A8A" w:rsidRPr="00701654" w:rsidRDefault="00A206DF" w:rsidP="00A206D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Classify and list the r</w:t>
            </w:r>
            <w:r w:rsidR="002811CC">
              <w:rPr>
                <w:rFonts w:ascii="Times New Roman" w:hAnsi="Times New Roman" w:cs="Times New Roman"/>
                <w:sz w:val="24"/>
                <w:szCs w:val="24"/>
              </w:rPr>
              <w:t>equirements according to agreed-</w:t>
            </w:r>
            <w:bookmarkStart w:id="32" w:name="_GoBack"/>
            <w:bookmarkEnd w:id="32"/>
            <w:r>
              <w:rPr>
                <w:rFonts w:ascii="Times New Roman" w:hAnsi="Times New Roman" w:cs="Times New Roman"/>
                <w:sz w:val="24"/>
                <w:szCs w:val="24"/>
              </w:rPr>
              <w:t>upon categories.</w:t>
            </w:r>
          </w:p>
        </w:tc>
      </w:tr>
    </w:tbl>
    <w:p w14:paraId="4201D89F" w14:textId="77777777" w:rsidR="00752CFE" w:rsidRPr="000D44DF" w:rsidRDefault="00752CFE" w:rsidP="00752CFE"/>
    <w:p w14:paraId="5BE03496" w14:textId="77777777" w:rsidR="00F56BE5" w:rsidRDefault="00F56BE5">
      <w:pPr>
        <w:rPr>
          <w:rFonts w:ascii="Arial" w:eastAsiaTheme="majorEastAsia" w:hAnsi="Arial" w:cstheme="majorBidi"/>
          <w:b/>
          <w:caps/>
          <w:color w:val="auto"/>
          <w:sz w:val="36"/>
          <w:szCs w:val="36"/>
        </w:rPr>
      </w:pPr>
      <w:bookmarkStart w:id="33" w:name="_Toc400277895"/>
      <w:r>
        <w:br w:type="page"/>
      </w:r>
    </w:p>
    <w:p w14:paraId="5CBF015C" w14:textId="77777777" w:rsidR="00C70B36" w:rsidRDefault="00AF0E7C" w:rsidP="00ED50B2">
      <w:pPr>
        <w:pStyle w:val="Heading1"/>
      </w:pPr>
      <w:bookmarkStart w:id="34" w:name="_Toc404000405"/>
      <w:bookmarkEnd w:id="33"/>
      <w:r>
        <w:lastRenderedPageBreak/>
        <w:t>Approvals</w:t>
      </w:r>
      <w:bookmarkEnd w:id="34"/>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14:paraId="5CE425CD" w14:textId="77777777" w:rsidTr="006700CE">
        <w:tc>
          <w:tcPr>
            <w:cnfStyle w:val="001000000000" w:firstRow="0" w:lastRow="0" w:firstColumn="1" w:lastColumn="0" w:oddVBand="0" w:evenVBand="0" w:oddHBand="0" w:evenHBand="0" w:firstRowFirstColumn="0" w:firstRowLastColumn="0" w:lastRowFirstColumn="0" w:lastRowLastColumn="0"/>
            <w:tcW w:w="345" w:type="pct"/>
          </w:tcPr>
          <w:bookmarkStart w:id="35" w:name="ThisText"/>
          <w:bookmarkEnd w:id="35"/>
          <w:p w14:paraId="26A4128C" w14:textId="77777777" w:rsidR="00D00323" w:rsidRPr="00A94D14" w:rsidRDefault="00D00323"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ED098F0" wp14:editId="6387FE03">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0EAF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F683C74" w14:textId="3E3C8DE4" w:rsidR="00D00323" w:rsidRPr="00B87679" w:rsidRDefault="00D00323">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87679">
              <w:rPr>
                <w:rFonts w:ascii="Times New Roman" w:hAnsi="Times New Roman" w:cs="Times New Roman"/>
                <w:i w:val="0"/>
                <w:sz w:val="24"/>
                <w:szCs w:val="24"/>
              </w:rPr>
              <w:t xml:space="preserve">It is a best practice to obtain sign-off </w:t>
            </w:r>
            <w:r w:rsidR="005C3EA1" w:rsidRPr="00B87679">
              <w:rPr>
                <w:rFonts w:ascii="Times New Roman" w:hAnsi="Times New Roman" w:cs="Times New Roman"/>
                <w:i w:val="0"/>
                <w:sz w:val="24"/>
                <w:szCs w:val="24"/>
              </w:rPr>
              <w:t xml:space="preserve">approval of </w:t>
            </w:r>
            <w:r w:rsidR="00B87679">
              <w:rPr>
                <w:rFonts w:ascii="Times New Roman" w:hAnsi="Times New Roman" w:cs="Times New Roman"/>
                <w:i w:val="0"/>
                <w:sz w:val="24"/>
                <w:szCs w:val="24"/>
              </w:rPr>
              <w:t>each project milestone</w:t>
            </w:r>
            <w:r w:rsidR="005C3EA1" w:rsidRPr="00B87679">
              <w:rPr>
                <w:rFonts w:ascii="Times New Roman" w:hAnsi="Times New Roman" w:cs="Times New Roman"/>
                <w:i w:val="0"/>
                <w:sz w:val="24"/>
                <w:szCs w:val="24"/>
              </w:rPr>
              <w:t xml:space="preserve">. An organization’s policies and culture will dictate who the approvers </w:t>
            </w:r>
            <w:r w:rsidR="00BB081C">
              <w:rPr>
                <w:rFonts w:ascii="Times New Roman" w:hAnsi="Times New Roman" w:cs="Times New Roman"/>
                <w:i w:val="0"/>
                <w:sz w:val="24"/>
                <w:szCs w:val="24"/>
              </w:rPr>
              <w:t>are,</w:t>
            </w:r>
            <w:r w:rsidR="005C3EA1" w:rsidRPr="00B87679">
              <w:rPr>
                <w:rFonts w:ascii="Times New Roman" w:hAnsi="Times New Roman" w:cs="Times New Roman"/>
                <w:i w:val="0"/>
                <w:sz w:val="24"/>
                <w:szCs w:val="24"/>
              </w:rPr>
              <w:t xml:space="preserve"> but typically the sponsors </w:t>
            </w:r>
            <w:r w:rsidR="00BB081C">
              <w:rPr>
                <w:rFonts w:ascii="Times New Roman" w:hAnsi="Times New Roman" w:cs="Times New Roman"/>
                <w:i w:val="0"/>
                <w:sz w:val="24"/>
                <w:szCs w:val="24"/>
              </w:rPr>
              <w:t>and</w:t>
            </w:r>
            <w:r w:rsidR="00BB081C" w:rsidRPr="00B87679">
              <w:rPr>
                <w:rFonts w:ascii="Times New Roman" w:hAnsi="Times New Roman" w:cs="Times New Roman"/>
                <w:i w:val="0"/>
                <w:sz w:val="24"/>
                <w:szCs w:val="24"/>
              </w:rPr>
              <w:t xml:space="preserve"> </w:t>
            </w:r>
            <w:r w:rsidR="005C3EA1" w:rsidRPr="00B87679">
              <w:rPr>
                <w:rFonts w:ascii="Times New Roman" w:hAnsi="Times New Roman" w:cs="Times New Roman"/>
                <w:i w:val="0"/>
                <w:sz w:val="24"/>
                <w:szCs w:val="24"/>
              </w:rPr>
              <w:t>key stakeholders are included.</w:t>
            </w:r>
          </w:p>
        </w:tc>
      </w:tr>
    </w:tbl>
    <w:tbl>
      <w:tblPr>
        <w:tblStyle w:val="GridTable6Colorful"/>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14:paraId="0F8D6862" w14:textId="77777777"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14:paraId="378B0676" w14:textId="77777777" w:rsidR="00D00323" w:rsidRPr="00D00323" w:rsidRDefault="00D00323" w:rsidP="00D00323">
            <w:pPr>
              <w:rPr>
                <w:szCs w:val="24"/>
              </w:rPr>
            </w:pPr>
            <w:r w:rsidRPr="00D00323">
              <w:rPr>
                <w:szCs w:val="24"/>
              </w:rPr>
              <w:t>Title</w:t>
            </w:r>
          </w:p>
        </w:tc>
        <w:tc>
          <w:tcPr>
            <w:tcW w:w="2380" w:type="pct"/>
          </w:tcPr>
          <w:p w14:paraId="6B83A04D" w14:textId="77777777"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14:paraId="33A99618"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14:paraId="0BEFF4C2"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14:paraId="45B75027"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3EEA2A07" w14:textId="77777777" w:rsidR="00D00323" w:rsidRPr="002001C2" w:rsidRDefault="00D00323" w:rsidP="00D00323">
            <w:pPr>
              <w:rPr>
                <w:color w:val="auto"/>
                <w:szCs w:val="24"/>
              </w:rPr>
            </w:pPr>
          </w:p>
        </w:tc>
        <w:tc>
          <w:tcPr>
            <w:tcW w:w="2380" w:type="pct"/>
          </w:tcPr>
          <w:p w14:paraId="385B31C0"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1D90591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36" w:name="ApprovalDate"/>
            <w:bookmarkEnd w:id="36"/>
          </w:p>
        </w:tc>
      </w:tr>
      <w:tr w:rsidR="00D00323" w14:paraId="69956D32"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248ABEDD" w14:textId="77777777" w:rsidR="00D00323" w:rsidRPr="002001C2" w:rsidRDefault="00D00323" w:rsidP="00D00323">
            <w:pPr>
              <w:rPr>
                <w:color w:val="auto"/>
                <w:szCs w:val="24"/>
              </w:rPr>
            </w:pPr>
          </w:p>
        </w:tc>
        <w:tc>
          <w:tcPr>
            <w:tcW w:w="2380" w:type="pct"/>
          </w:tcPr>
          <w:p w14:paraId="79C8DDD4"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14:paraId="29F2FB0A"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343F2E2B"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248B0AB5" w14:textId="77777777" w:rsidR="00D00323" w:rsidRPr="002001C2" w:rsidRDefault="00D00323" w:rsidP="00D00323">
            <w:pPr>
              <w:rPr>
                <w:color w:val="auto"/>
                <w:szCs w:val="24"/>
              </w:rPr>
            </w:pPr>
          </w:p>
        </w:tc>
        <w:tc>
          <w:tcPr>
            <w:tcW w:w="2380" w:type="pct"/>
          </w:tcPr>
          <w:p w14:paraId="052678AE"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2FF06428"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14:paraId="7538D1FB"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76DB0714" w14:textId="77777777" w:rsidR="00D00323" w:rsidRPr="002001C2" w:rsidRDefault="00D00323" w:rsidP="00D00323">
            <w:pPr>
              <w:rPr>
                <w:color w:val="auto"/>
                <w:szCs w:val="24"/>
              </w:rPr>
            </w:pPr>
          </w:p>
        </w:tc>
        <w:tc>
          <w:tcPr>
            <w:tcW w:w="2380" w:type="pct"/>
          </w:tcPr>
          <w:p w14:paraId="4BAB73D7"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14:paraId="0B87D667"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049F0C1F"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1FDC7C9A" w14:textId="77777777" w:rsidR="00D00323" w:rsidRPr="002001C2" w:rsidRDefault="00D00323" w:rsidP="00D00323">
            <w:pPr>
              <w:pStyle w:val="ListParagraph"/>
              <w:rPr>
                <w:color w:val="auto"/>
                <w:szCs w:val="24"/>
              </w:rPr>
            </w:pPr>
          </w:p>
        </w:tc>
        <w:tc>
          <w:tcPr>
            <w:tcW w:w="2380" w:type="pct"/>
          </w:tcPr>
          <w:p w14:paraId="68A4E181"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186C0F98"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14:paraId="64A0A2D4" w14:textId="77777777" w:rsidR="00B83272" w:rsidRDefault="00B83272" w:rsidP="005C3EA1"/>
    <w:p w14:paraId="0193873F" w14:textId="77777777" w:rsidR="00B83272" w:rsidRPr="00B83272" w:rsidRDefault="00B83272" w:rsidP="00B83272"/>
    <w:p w14:paraId="13B82267" w14:textId="77777777" w:rsidR="00B83272" w:rsidRDefault="00B83272" w:rsidP="00B83272">
      <w:pPr>
        <w:tabs>
          <w:tab w:val="left" w:pos="945"/>
        </w:tabs>
      </w:pPr>
      <w:r>
        <w:tab/>
      </w:r>
    </w:p>
    <w:sectPr w:rsidR="00B83272" w:rsidSect="00A94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D737F" w14:textId="77777777" w:rsidR="003D3289" w:rsidRDefault="003D3289">
      <w:pPr>
        <w:spacing w:after="0" w:line="240" w:lineRule="auto"/>
      </w:pPr>
      <w:r>
        <w:separator/>
      </w:r>
    </w:p>
    <w:p w14:paraId="2444B45E" w14:textId="77777777" w:rsidR="003D3289" w:rsidRDefault="003D3289"/>
  </w:endnote>
  <w:endnote w:type="continuationSeparator" w:id="0">
    <w:p w14:paraId="6ED2AA8B" w14:textId="77777777" w:rsidR="003D3289" w:rsidRDefault="003D3289">
      <w:pPr>
        <w:spacing w:after="0" w:line="240" w:lineRule="auto"/>
      </w:pPr>
      <w:r>
        <w:continuationSeparator/>
      </w:r>
    </w:p>
    <w:p w14:paraId="22E57761" w14:textId="77777777" w:rsidR="003D3289" w:rsidRDefault="003D3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AEC16" w14:textId="77777777" w:rsidR="00492AFD" w:rsidRDefault="00492AFD" w:rsidP="0065144A">
    <w:pPr>
      <w:pStyle w:val="Header"/>
      <w:rPr>
        <w:noProof/>
      </w:rPr>
    </w:pPr>
  </w:p>
  <w:p w14:paraId="74CFBF96" w14:textId="77777777" w:rsidR="00492AFD" w:rsidRPr="00F566F9" w:rsidRDefault="00492AFD" w:rsidP="00F566F9">
    <w:pPr>
      <w:pStyle w:val="Header"/>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5B5FE2EF" wp14:editId="0891C9E9">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8071"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5BFBB660" wp14:editId="62906CB2">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4E100"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2811CC">
      <w:rPr>
        <w:rFonts w:ascii="Arial" w:hAnsi="Arial" w:cs="Arial"/>
        <w:noProof/>
        <w:sz w:val="20"/>
      </w:rPr>
      <w:t>11</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2811CC">
      <w:rPr>
        <w:rFonts w:ascii="Arial" w:hAnsi="Arial" w:cs="Arial"/>
        <w:noProof/>
        <w:sz w:val="20"/>
      </w:rPr>
      <w:t>11</w:t>
    </w:r>
    <w:r w:rsidRPr="00F566F9">
      <w:rPr>
        <w:rFonts w:ascii="Arial" w:hAnsi="Arial" w:cs="Arial"/>
        <w:sz w:val="20"/>
      </w:rPr>
      <w:fldChar w:fldCharType="end"/>
    </w:r>
  </w:p>
  <w:p w14:paraId="60F5D527" w14:textId="77777777" w:rsidR="00492AFD" w:rsidRPr="00007FFE" w:rsidRDefault="00492AFD" w:rsidP="00F566F9">
    <w:pPr>
      <w:pStyle w:val="Header"/>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14:paraId="51FF1627" w14:textId="77777777" w:rsidR="00492AFD" w:rsidRDefault="00492A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BF6D4" w14:textId="77777777" w:rsidR="00492AFD" w:rsidRDefault="00492AFD" w:rsidP="00EB6EE4">
    <w:pPr>
      <w:pStyle w:val="Header"/>
      <w:rPr>
        <w:rFonts w:ascii="Arial" w:hAnsi="Arial" w:cs="Arial"/>
      </w:rPr>
    </w:pPr>
    <w:r>
      <w:rPr>
        <w:b/>
        <w:i/>
        <w:noProof/>
        <w:sz w:val="32"/>
        <w:lang w:eastAsia="en-US"/>
      </w:rPr>
      <w:drawing>
        <wp:anchor distT="0" distB="0" distL="114300" distR="114300" simplePos="0" relativeHeight="251674624" behindDoc="0" locked="0" layoutInCell="1" allowOverlap="1" wp14:anchorId="7A3E29D6" wp14:editId="3DD7E7A9">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44" name="Picture 4"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1EDF0E0C" wp14:editId="6E2A990E">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B3938"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6698FFED" w14:textId="77777777" w:rsidR="00492AFD" w:rsidRPr="00F566F9" w:rsidRDefault="00492AFD" w:rsidP="00F566F9">
    <w:pPr>
      <w:pStyle w:val="Header"/>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6C9" w14:textId="77777777" w:rsidR="00492AFD" w:rsidRDefault="00492AFD" w:rsidP="00EB6EE4">
    <w:pPr>
      <w:pStyle w:val="Header"/>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5747B171" wp14:editId="746F3309">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C83EA"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0495D9DC" w14:textId="77777777" w:rsidR="00492AFD" w:rsidRPr="00F566F9" w:rsidRDefault="00492AFD" w:rsidP="00F566F9">
    <w:pPr>
      <w:pStyle w:val="Header"/>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E9216" w14:textId="77777777" w:rsidR="003D3289" w:rsidRDefault="003D3289">
      <w:pPr>
        <w:spacing w:after="0" w:line="240" w:lineRule="auto"/>
      </w:pPr>
      <w:r>
        <w:separator/>
      </w:r>
    </w:p>
    <w:p w14:paraId="559751EC" w14:textId="77777777" w:rsidR="003D3289" w:rsidRDefault="003D3289"/>
  </w:footnote>
  <w:footnote w:type="continuationSeparator" w:id="0">
    <w:p w14:paraId="7FEA905C" w14:textId="77777777" w:rsidR="003D3289" w:rsidRDefault="003D3289">
      <w:pPr>
        <w:spacing w:after="0" w:line="240" w:lineRule="auto"/>
      </w:pPr>
      <w:r>
        <w:continuationSeparator/>
      </w:r>
    </w:p>
    <w:p w14:paraId="64B11F04" w14:textId="77777777" w:rsidR="003D3289" w:rsidRDefault="003D32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3E70A" w14:textId="6D823BD6" w:rsidR="00492AFD" w:rsidRPr="00007FFE" w:rsidRDefault="00492AFD">
    <w:pPr>
      <w:pStyle w:val="Header"/>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6836D601" wp14:editId="1ABCE312">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B0F9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sidRPr="00AE4BC2">
      <w:t xml:space="preserve"> </w:t>
    </w:r>
    <w:r w:rsidRPr="00AE4BC2">
      <w:rPr>
        <w:rFonts w:ascii="Arial" w:hAnsi="Arial" w:cs="Arial"/>
      </w:rPr>
      <w:t>BI Application Content Specification</w:t>
    </w:r>
    <w:r>
      <w:rPr>
        <w:rFonts w:ascii="Arial" w:hAnsi="Arial" w:cs="Arial"/>
      </w:rPr>
      <w:t>,</w:t>
    </w:r>
    <w:r w:rsidRPr="00AE4BC2">
      <w:rPr>
        <w:rFonts w:ascii="Arial" w:hAnsi="Arial" w:cs="Arial"/>
      </w:rPr>
      <w:t xml:space="preserve"> </w:t>
    </w:r>
    <w:r>
      <w:rPr>
        <w:rFonts w:ascii="Arial" w:hAnsi="Arial" w:cs="Arial"/>
      </w:rPr>
      <w:t>[Project Name]</w:t>
    </w:r>
    <w:r>
      <w:rPr>
        <w:rFonts w:ascii="Arial" w:hAnsi="Arial" w:cs="Arial"/>
      </w:rPr>
      <w:tab/>
    </w:r>
    <w:sdt>
      <w:sdtPr>
        <w:alias w:val="Select Document Date"/>
        <w:tag w:val=""/>
        <w:id w:val="337354665"/>
        <w:placeholder>
          <w:docPart w:val="8DB694BB2D874C19AD097C302101E3AC"/>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t>[Select Date]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E52DA" w14:textId="77777777" w:rsidR="00492AFD" w:rsidRDefault="00492AFD">
    <w:pPr>
      <w:pStyle w:val="Header"/>
    </w:pPr>
    <w:r>
      <w:rPr>
        <w:i/>
        <w:noProof/>
        <w:sz w:val="32"/>
        <w:lang w:eastAsia="en-US"/>
      </w:rPr>
      <mc:AlternateContent>
        <mc:Choice Requires="wps">
          <w:drawing>
            <wp:anchor distT="0" distB="0" distL="114300" distR="114300" simplePos="0" relativeHeight="251670528" behindDoc="0" locked="0" layoutInCell="1" allowOverlap="1" wp14:anchorId="59A6D11D" wp14:editId="6FB12750">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5D2A"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CB956" w14:textId="77777777" w:rsidR="00492AFD" w:rsidRPr="00E40D50" w:rsidRDefault="00492AFD" w:rsidP="00EB6EE4">
    <w:pPr>
      <w:pStyle w:val="Header"/>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733E9EDA" wp14:editId="4460F945">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510D0"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14:paraId="106F1C32" w14:textId="77777777" w:rsidR="00492AFD" w:rsidRDefault="00492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9B6C94"/>
    <w:multiLevelType w:val="hybridMultilevel"/>
    <w:tmpl w:val="B8B0B3AA"/>
    <w:lvl w:ilvl="0" w:tplc="0862F0E2">
      <w:start w:val="1"/>
      <w:numFmt w:val="bullet"/>
      <w:pStyle w:val="Heading3"/>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91A3E"/>
    <w:multiLevelType w:val="hybridMultilevel"/>
    <w:tmpl w:val="CCB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47E98"/>
    <w:multiLevelType w:val="hybridMultilevel"/>
    <w:tmpl w:val="E67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805B9"/>
    <w:multiLevelType w:val="hybridMultilevel"/>
    <w:tmpl w:val="92AEB530"/>
    <w:lvl w:ilvl="0" w:tplc="04090001">
      <w:start w:val="1"/>
      <w:numFmt w:val="bullet"/>
      <w:lvlText w:val=""/>
      <w:lvlJc w:val="left"/>
      <w:pPr>
        <w:ind w:left="720" w:hanging="360"/>
      </w:pPr>
      <w:rPr>
        <w:rFonts w:ascii="Symbol" w:hAnsi="Symbol" w:hint="default"/>
      </w:rPr>
    </w:lvl>
    <w:lvl w:ilvl="1" w:tplc="91480296">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61989"/>
    <w:multiLevelType w:val="hybridMultilevel"/>
    <w:tmpl w:val="931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EF08CE"/>
    <w:multiLevelType w:val="hybridMultilevel"/>
    <w:tmpl w:val="ECEC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328C0"/>
    <w:multiLevelType w:val="hybridMultilevel"/>
    <w:tmpl w:val="0BE80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666E1"/>
    <w:multiLevelType w:val="hybridMultilevel"/>
    <w:tmpl w:val="5A0AC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64428"/>
    <w:multiLevelType w:val="hybridMultilevel"/>
    <w:tmpl w:val="E12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B2AFD"/>
    <w:multiLevelType w:val="hybridMultilevel"/>
    <w:tmpl w:val="AEC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B261F4"/>
    <w:multiLevelType w:val="hybridMultilevel"/>
    <w:tmpl w:val="AA2AB08E"/>
    <w:lvl w:ilvl="0" w:tplc="04090001">
      <w:start w:val="1"/>
      <w:numFmt w:val="bullet"/>
      <w:lvlText w:val=""/>
      <w:lvlJc w:val="left"/>
      <w:pPr>
        <w:ind w:left="720" w:hanging="360"/>
      </w:pPr>
      <w:rPr>
        <w:rFonts w:ascii="Symbol" w:hAnsi="Symbol" w:hint="default"/>
      </w:rPr>
    </w:lvl>
    <w:lvl w:ilvl="1" w:tplc="D2FE0AEA">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900507"/>
    <w:multiLevelType w:val="hybridMultilevel"/>
    <w:tmpl w:val="3F306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5"/>
  </w:num>
  <w:num w:numId="4">
    <w:abstractNumId w:val="18"/>
  </w:num>
  <w:num w:numId="5">
    <w:abstractNumId w:val="6"/>
  </w:num>
  <w:num w:numId="6">
    <w:abstractNumId w:val="34"/>
  </w:num>
  <w:num w:numId="7">
    <w:abstractNumId w:val="28"/>
  </w:num>
  <w:num w:numId="8">
    <w:abstractNumId w:val="17"/>
  </w:num>
  <w:num w:numId="9">
    <w:abstractNumId w:val="3"/>
  </w:num>
  <w:num w:numId="10">
    <w:abstractNumId w:val="16"/>
  </w:num>
  <w:num w:numId="11">
    <w:abstractNumId w:val="26"/>
  </w:num>
  <w:num w:numId="12">
    <w:abstractNumId w:val="20"/>
  </w:num>
  <w:num w:numId="13">
    <w:abstractNumId w:val="33"/>
  </w:num>
  <w:num w:numId="14">
    <w:abstractNumId w:val="27"/>
  </w:num>
  <w:num w:numId="15">
    <w:abstractNumId w:val="1"/>
  </w:num>
  <w:num w:numId="16">
    <w:abstractNumId w:val="14"/>
  </w:num>
  <w:num w:numId="17">
    <w:abstractNumId w:val="30"/>
  </w:num>
  <w:num w:numId="18">
    <w:abstractNumId w:val="13"/>
  </w:num>
  <w:num w:numId="19">
    <w:abstractNumId w:val="2"/>
  </w:num>
  <w:num w:numId="20">
    <w:abstractNumId w:val="36"/>
  </w:num>
  <w:num w:numId="21">
    <w:abstractNumId w:val="10"/>
  </w:num>
  <w:num w:numId="22">
    <w:abstractNumId w:val="19"/>
  </w:num>
  <w:num w:numId="23">
    <w:abstractNumId w:val="0"/>
  </w:num>
  <w:num w:numId="24">
    <w:abstractNumId w:val="7"/>
  </w:num>
  <w:num w:numId="25">
    <w:abstractNumId w:val="8"/>
  </w:num>
  <w:num w:numId="26">
    <w:abstractNumId w:val="24"/>
  </w:num>
  <w:num w:numId="27">
    <w:abstractNumId w:val="4"/>
  </w:num>
  <w:num w:numId="28">
    <w:abstractNumId w:val="5"/>
  </w:num>
  <w:num w:numId="29">
    <w:abstractNumId w:val="35"/>
  </w:num>
  <w:num w:numId="30">
    <w:abstractNumId w:val="31"/>
  </w:num>
  <w:num w:numId="31">
    <w:abstractNumId w:val="21"/>
  </w:num>
  <w:num w:numId="32">
    <w:abstractNumId w:val="12"/>
  </w:num>
  <w:num w:numId="33">
    <w:abstractNumId w:val="9"/>
  </w:num>
  <w:num w:numId="34">
    <w:abstractNumId w:val="32"/>
  </w:num>
  <w:num w:numId="35">
    <w:abstractNumId w:val="23"/>
  </w:num>
  <w:num w:numId="36">
    <w:abstractNumId w:val="29"/>
  </w:num>
  <w:num w:numId="37">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sherman">
    <w15:presenceInfo w15:providerId="Windows Live" w15:userId="53a99b6dc1f6c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EE"/>
    <w:rsid w:val="00007FFE"/>
    <w:rsid w:val="000177C7"/>
    <w:rsid w:val="00051AE1"/>
    <w:rsid w:val="000727C0"/>
    <w:rsid w:val="00075AF2"/>
    <w:rsid w:val="000A599B"/>
    <w:rsid w:val="000A610F"/>
    <w:rsid w:val="000B6811"/>
    <w:rsid w:val="000D44DF"/>
    <w:rsid w:val="000F0342"/>
    <w:rsid w:val="00145E2D"/>
    <w:rsid w:val="00192DC3"/>
    <w:rsid w:val="00193B43"/>
    <w:rsid w:val="001A0611"/>
    <w:rsid w:val="001B36DE"/>
    <w:rsid w:val="001D530E"/>
    <w:rsid w:val="002001C2"/>
    <w:rsid w:val="00207161"/>
    <w:rsid w:val="002148C1"/>
    <w:rsid w:val="00236197"/>
    <w:rsid w:val="002438A3"/>
    <w:rsid w:val="00244369"/>
    <w:rsid w:val="0026556D"/>
    <w:rsid w:val="002811CC"/>
    <w:rsid w:val="002C57FD"/>
    <w:rsid w:val="00326143"/>
    <w:rsid w:val="0032761D"/>
    <w:rsid w:val="00361BF8"/>
    <w:rsid w:val="00370674"/>
    <w:rsid w:val="00371ECE"/>
    <w:rsid w:val="003B5239"/>
    <w:rsid w:val="003D3289"/>
    <w:rsid w:val="003D5DCE"/>
    <w:rsid w:val="003F67EE"/>
    <w:rsid w:val="0043659D"/>
    <w:rsid w:val="00444ABC"/>
    <w:rsid w:val="00471E66"/>
    <w:rsid w:val="00477085"/>
    <w:rsid w:val="00492AFD"/>
    <w:rsid w:val="004A0166"/>
    <w:rsid w:val="004F09E7"/>
    <w:rsid w:val="00522307"/>
    <w:rsid w:val="00582A9C"/>
    <w:rsid w:val="005A0CC4"/>
    <w:rsid w:val="005A2E48"/>
    <w:rsid w:val="005C3EA1"/>
    <w:rsid w:val="00625A34"/>
    <w:rsid w:val="00631026"/>
    <w:rsid w:val="00636967"/>
    <w:rsid w:val="0065144A"/>
    <w:rsid w:val="006700CE"/>
    <w:rsid w:val="006A28E9"/>
    <w:rsid w:val="006A641B"/>
    <w:rsid w:val="006A6F39"/>
    <w:rsid w:val="00701654"/>
    <w:rsid w:val="00725ADF"/>
    <w:rsid w:val="00752CFE"/>
    <w:rsid w:val="00765D5A"/>
    <w:rsid w:val="007A5143"/>
    <w:rsid w:val="007E4BE0"/>
    <w:rsid w:val="008629B2"/>
    <w:rsid w:val="00891659"/>
    <w:rsid w:val="00896069"/>
    <w:rsid w:val="008B0F1F"/>
    <w:rsid w:val="008E47AF"/>
    <w:rsid w:val="008E601A"/>
    <w:rsid w:val="00900786"/>
    <w:rsid w:val="0090465D"/>
    <w:rsid w:val="009106C4"/>
    <w:rsid w:val="00922CB6"/>
    <w:rsid w:val="00937B9F"/>
    <w:rsid w:val="009D3167"/>
    <w:rsid w:val="00A206DF"/>
    <w:rsid w:val="00A27B0E"/>
    <w:rsid w:val="00A86BC9"/>
    <w:rsid w:val="00A94D14"/>
    <w:rsid w:val="00A96A07"/>
    <w:rsid w:val="00AA44B7"/>
    <w:rsid w:val="00AC0CAF"/>
    <w:rsid w:val="00AC1220"/>
    <w:rsid w:val="00AE4BC2"/>
    <w:rsid w:val="00AF0E7C"/>
    <w:rsid w:val="00B03FEE"/>
    <w:rsid w:val="00B42915"/>
    <w:rsid w:val="00B53CE1"/>
    <w:rsid w:val="00B60BB4"/>
    <w:rsid w:val="00B83272"/>
    <w:rsid w:val="00B87679"/>
    <w:rsid w:val="00BA76EA"/>
    <w:rsid w:val="00BB081C"/>
    <w:rsid w:val="00BC734E"/>
    <w:rsid w:val="00C02E52"/>
    <w:rsid w:val="00C10C6A"/>
    <w:rsid w:val="00C153B8"/>
    <w:rsid w:val="00C350CB"/>
    <w:rsid w:val="00C44755"/>
    <w:rsid w:val="00C51DB8"/>
    <w:rsid w:val="00C70B36"/>
    <w:rsid w:val="00C7351E"/>
    <w:rsid w:val="00C8714D"/>
    <w:rsid w:val="00CA03E8"/>
    <w:rsid w:val="00CA4D34"/>
    <w:rsid w:val="00CA6A46"/>
    <w:rsid w:val="00CC460B"/>
    <w:rsid w:val="00D00323"/>
    <w:rsid w:val="00D13A8A"/>
    <w:rsid w:val="00D7407F"/>
    <w:rsid w:val="00D74FDD"/>
    <w:rsid w:val="00D9673A"/>
    <w:rsid w:val="00DE752A"/>
    <w:rsid w:val="00E33504"/>
    <w:rsid w:val="00E40D50"/>
    <w:rsid w:val="00E73CCF"/>
    <w:rsid w:val="00EA12DA"/>
    <w:rsid w:val="00EB6EE4"/>
    <w:rsid w:val="00ED50B2"/>
    <w:rsid w:val="00F566F9"/>
    <w:rsid w:val="00F56BE5"/>
    <w:rsid w:val="00F71CC8"/>
    <w:rsid w:val="00F733CA"/>
    <w:rsid w:val="00F964DA"/>
    <w:rsid w:val="00FB49DA"/>
    <w:rsid w:val="00FC3DC9"/>
    <w:rsid w:val="00FC40D6"/>
    <w:rsid w:val="00FD156E"/>
    <w:rsid w:val="00FE5776"/>
    <w:rsid w:val="00FE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0F86F"/>
  <w15:chartTrackingRefBased/>
  <w15:docId w15:val="{E35ADC41-9D95-4B7C-84CF-58268712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A8A"/>
    <w:rPr>
      <w:rFonts w:ascii="Times New Roman" w:hAnsi="Times New Roman"/>
      <w:sz w:val="24"/>
    </w:rPr>
  </w:style>
  <w:style w:type="paragraph" w:styleId="Heading1">
    <w:name w:val="heading 1"/>
    <w:basedOn w:val="Normal"/>
    <w:next w:val="Normal"/>
    <w:link w:val="Heading1Char"/>
    <w:autoRedefine/>
    <w:uiPriority w:val="9"/>
    <w:qFormat/>
    <w:rsid w:val="00ED50B2"/>
    <w:pPr>
      <w:keepNext/>
      <w:keepLines/>
      <w:pBdr>
        <w:bottom w:val="single" w:sz="8" w:space="0" w:color="FCDBDB" w:themeColor="accent1" w:themeTint="33"/>
      </w:pBdr>
      <w:spacing w:before="100" w:beforeAutospacing="1" w:after="100" w:afterAutospacing="1" w:line="240" w:lineRule="auto"/>
      <w:outlineLvl w:val="0"/>
    </w:pPr>
    <w:rPr>
      <w:rFonts w:ascii="Arial" w:eastAsiaTheme="majorEastAsia" w:hAnsi="Arial" w:cstheme="majorBidi"/>
      <w:b/>
      <w:caps/>
      <w:color w:val="auto"/>
      <w:sz w:val="36"/>
      <w:szCs w:val="36"/>
    </w:rPr>
  </w:style>
  <w:style w:type="paragraph" w:styleId="Heading2">
    <w:name w:val="heading 2"/>
    <w:basedOn w:val="Normal"/>
    <w:next w:val="Normal"/>
    <w:link w:val="Heading2Char"/>
    <w:autoRedefine/>
    <w:uiPriority w:val="9"/>
    <w:unhideWhenUsed/>
    <w:qFormat/>
    <w:rsid w:val="00636967"/>
    <w:pPr>
      <w:keepLines/>
      <w:spacing w:before="120" w:after="120" w:line="240" w:lineRule="auto"/>
      <w:outlineLvl w:val="1"/>
    </w:pPr>
    <w:rPr>
      <w:rFonts w:ascii="Arial" w:hAnsi="Arial"/>
      <w:bCs/>
      <w:color w:val="auto"/>
      <w:sz w:val="32"/>
      <w:szCs w:val="32"/>
    </w:rPr>
  </w:style>
  <w:style w:type="paragraph" w:styleId="Heading3">
    <w:name w:val="heading 3"/>
    <w:basedOn w:val="Normal"/>
    <w:next w:val="Normal"/>
    <w:link w:val="Heading3Char"/>
    <w:uiPriority w:val="9"/>
    <w:unhideWhenUsed/>
    <w:qFormat/>
    <w:rsid w:val="00477085"/>
    <w:pPr>
      <w:keepNext/>
      <w:keepLines/>
      <w:numPr>
        <w:numId w:val="28"/>
      </w:numPr>
      <w:spacing w:before="40" w:after="0"/>
      <w:outlineLvl w:val="2"/>
    </w:pPr>
    <w:rPr>
      <w:bCs/>
      <w:iCs/>
      <w:color w:val="auto"/>
      <w:sz w:val="28"/>
      <w:szCs w:val="28"/>
    </w:rPr>
  </w:style>
  <w:style w:type="paragraph" w:styleId="Heading4">
    <w:name w:val="heading 4"/>
    <w:basedOn w:val="Normal"/>
    <w:next w:val="Normal"/>
    <w:link w:val="Heading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TitleChar">
    <w:name w:val="Title Char"/>
    <w:basedOn w:val="DefaultParagraphFont"/>
    <w:link w:val="Title"/>
    <w:uiPriority w:val="10"/>
    <w:rsid w:val="006A641B"/>
    <w:rPr>
      <w:rFonts w:asciiTheme="majorHAnsi" w:eastAsiaTheme="majorEastAsia" w:hAnsiTheme="majorHAnsi" w:cstheme="majorBidi"/>
      <w:color w:val="auto"/>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ED50B2"/>
    <w:rPr>
      <w:rFonts w:ascii="Arial" w:eastAsiaTheme="majorEastAsia" w:hAnsi="Arial" w:cstheme="majorBidi"/>
      <w:b/>
      <w:caps/>
      <w:color w:val="auto"/>
      <w:sz w:val="36"/>
      <w:szCs w:val="36"/>
    </w:rPr>
  </w:style>
  <w:style w:type="character" w:customStyle="1" w:styleId="Heading2Char">
    <w:name w:val="Heading 2 Char"/>
    <w:basedOn w:val="DefaultParagraphFont"/>
    <w:link w:val="Heading2"/>
    <w:uiPriority w:val="9"/>
    <w:rsid w:val="00636967"/>
    <w:rPr>
      <w:rFonts w:ascii="Arial" w:hAnsi="Arial"/>
      <w:bCs/>
      <w:color w:val="auto"/>
      <w:sz w:val="32"/>
      <w:szCs w:val="32"/>
    </w:rPr>
  </w:style>
  <w:style w:type="paragraph" w:styleId="TOCHeading">
    <w:name w:val="TOC Heading"/>
    <w:basedOn w:val="Heading1"/>
    <w:next w:val="Normal"/>
    <w:autoRedefine/>
    <w:uiPriority w:val="39"/>
    <w:unhideWhenUsed/>
    <w:qFormat/>
    <w:rsid w:val="006A641B"/>
    <w:pPr>
      <w:pBdr>
        <w:bottom w:val="none" w:sz="0" w:space="0" w:color="auto"/>
      </w:pBdr>
      <w:spacing w:after="400"/>
      <w:outlineLvl w:val="9"/>
    </w:pPr>
    <w:rPr>
      <w:sz w:val="48"/>
      <w:szCs w:val="72"/>
    </w:rPr>
  </w:style>
  <w:style w:type="paragraph" w:styleId="TOC1">
    <w:name w:val="toc 1"/>
    <w:basedOn w:val="Normal"/>
    <w:next w:val="Normal"/>
    <w:autoRedefine/>
    <w:uiPriority w:val="39"/>
    <w:unhideWhenUsed/>
    <w:rsid w:val="006700CE"/>
    <w:pPr>
      <w:spacing w:before="120" w:after="120"/>
    </w:pPr>
    <w:rPr>
      <w:b/>
      <w:bCs/>
      <w:caps/>
    </w:rPr>
  </w:style>
  <w:style w:type="paragraph" w:styleId="TOC2">
    <w:name w:val="toc 2"/>
    <w:basedOn w:val="Normal"/>
    <w:next w:val="Normal"/>
    <w:autoRedefine/>
    <w:uiPriority w:val="39"/>
    <w:unhideWhenUsed/>
    <w:rsid w:val="006700CE"/>
    <w:pPr>
      <w:spacing w:after="0"/>
      <w:ind w:left="240"/>
    </w:pPr>
    <w:rPr>
      <w:smallCaps/>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477085"/>
    <w:rPr>
      <w:rFonts w:ascii="Times New Roman" w:hAnsi="Times New Roman"/>
      <w:bCs/>
      <w:iCs/>
      <w:color w:val="auto"/>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6700CE"/>
    <w:pPr>
      <w:spacing w:after="0"/>
      <w:ind w:left="480"/>
    </w:pPr>
    <w:rPr>
      <w:i/>
      <w:iCs/>
      <w:sz w:val="20"/>
    </w:rPr>
  </w:style>
  <w:style w:type="paragraph" w:styleId="TOC4">
    <w:name w:val="toc 4"/>
    <w:basedOn w:val="Normal"/>
    <w:next w:val="Normal"/>
    <w:autoRedefine/>
    <w:uiPriority w:val="39"/>
    <w:unhideWhenUsed/>
    <w:rsid w:val="006700CE"/>
    <w:pPr>
      <w:spacing w:after="0"/>
      <w:ind w:left="720"/>
    </w:pPr>
    <w:rPr>
      <w:sz w:val="20"/>
      <w:szCs w:val="18"/>
    </w:rPr>
  </w:style>
  <w:style w:type="paragraph" w:styleId="ListParagraph">
    <w:name w:val="List Paragraph"/>
    <w:basedOn w:val="Normal"/>
    <w:link w:val="ListParagraphChar"/>
    <w:uiPriority w:val="34"/>
    <w:unhideWhenUsed/>
    <w:qFormat/>
    <w:rsid w:val="006A6F39"/>
    <w:pPr>
      <w:ind w:left="720"/>
      <w:contextualSpacing/>
    </w:pPr>
  </w:style>
  <w:style w:type="character" w:styleId="Strong">
    <w:name w:val="Strong"/>
    <w:basedOn w:val="DefaultParagraphFont"/>
    <w:uiPriority w:val="22"/>
    <w:qFormat/>
    <w:rsid w:val="006A6F39"/>
    <w:rPr>
      <w:rFonts w:ascii="Arial" w:hAnsi="Arial" w:cs="Arial"/>
      <w:b/>
      <w:bCs/>
      <w:sz w:val="36"/>
      <w:szCs w:val="36"/>
    </w:rPr>
  </w:style>
  <w:style w:type="table" w:styleId="ListTable4">
    <w:name w:val="List Table 4"/>
    <w:basedOn w:val="TableNormal"/>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CA6A46"/>
    <w:rPr>
      <w:rFonts w:ascii="Times New Roman" w:hAnsi="Times New Roman"/>
      <w:sz w:val="24"/>
    </w:rPr>
  </w:style>
  <w:style w:type="paragraph" w:styleId="Caption">
    <w:name w:val="caption"/>
    <w:basedOn w:val="Normal"/>
    <w:next w:val="Normal"/>
    <w:uiPriority w:val="35"/>
    <w:unhideWhenUsed/>
    <w:qFormat/>
    <w:rsid w:val="00A86BC9"/>
    <w:pPr>
      <w:keepNext/>
      <w:spacing w:before="100" w:beforeAutospacing="1" w:after="0" w:line="240" w:lineRule="auto"/>
    </w:pPr>
    <w:rPr>
      <w:b/>
      <w:i/>
      <w:iCs/>
      <w:sz w:val="18"/>
      <w:szCs w:val="18"/>
    </w:rPr>
  </w:style>
  <w:style w:type="paragraph" w:styleId="BalloonText">
    <w:name w:val="Balloon Text"/>
    <w:basedOn w:val="Normal"/>
    <w:link w:val="BalloonTextChar"/>
    <w:uiPriority w:val="99"/>
    <w:semiHidden/>
    <w:unhideWhenUsed/>
    <w:rsid w:val="001B3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DE"/>
    <w:rPr>
      <w:rFonts w:ascii="Segoe UI" w:hAnsi="Segoe UI" w:cs="Segoe UI"/>
      <w:sz w:val="18"/>
      <w:szCs w:val="18"/>
    </w:rPr>
  </w:style>
  <w:style w:type="table" w:styleId="ListTable1Light">
    <w:name w:val="List Table 1 Light"/>
    <w:basedOn w:val="TableNormal"/>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6700C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700C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700C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700C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700CE"/>
    <w:pPr>
      <w:spacing w:after="0"/>
      <w:ind w:left="1920"/>
    </w:pPr>
    <w:rPr>
      <w:rFonts w:asciiTheme="minorHAnsi" w:hAnsiTheme="minorHAnsi"/>
      <w:sz w:val="18"/>
      <w:szCs w:val="18"/>
    </w:rPr>
  </w:style>
  <w:style w:type="table" w:styleId="GridTable4">
    <w:name w:val="Grid Table 4"/>
    <w:basedOn w:val="TableNormal"/>
    <w:uiPriority w:val="49"/>
    <w:rsid w:val="000A5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25A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725ADF"/>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4-Accent2">
    <w:name w:val="Grid Table 4 Accent 2"/>
    <w:basedOn w:val="TableNormal"/>
    <w:uiPriority w:val="49"/>
    <w:rsid w:val="00725ADF"/>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paragraph" w:customStyle="1" w:styleId="InsetTextHere">
    <w:name w:val="Inset Text Here"/>
    <w:basedOn w:val="NoSpacing"/>
    <w:link w:val="InsetTextHereChar"/>
    <w:qFormat/>
    <w:rsid w:val="00701654"/>
    <w:pPr>
      <w:jc w:val="center"/>
    </w:pPr>
    <w:rPr>
      <w:rFonts w:ascii="Times New Roman" w:hAnsi="Times New Roman"/>
      <w:i/>
      <w:noProof/>
      <w:color w:val="404040" w:themeColor="text1" w:themeTint="BF"/>
      <w:sz w:val="24"/>
      <w:szCs w:val="18"/>
      <w:lang w:eastAsia="en-US"/>
    </w:rPr>
  </w:style>
  <w:style w:type="character" w:customStyle="1" w:styleId="NoSpacingChar">
    <w:name w:val="No Spacing Char"/>
    <w:basedOn w:val="DefaultParagraphFont"/>
    <w:link w:val="NoSpacing"/>
    <w:uiPriority w:val="1"/>
    <w:rsid w:val="00701654"/>
  </w:style>
  <w:style w:type="character" w:customStyle="1" w:styleId="InsetTextHereChar">
    <w:name w:val="Inset Text Here Char"/>
    <w:basedOn w:val="NoSpacingChar"/>
    <w:link w:val="InsetTextHere"/>
    <w:rsid w:val="00701654"/>
    <w:rPr>
      <w:rFonts w:ascii="Times New Roman" w:hAnsi="Times New Roman"/>
      <w:i/>
      <w:noProof/>
      <w:color w:val="404040" w:themeColor="text1" w:themeTint="BF"/>
      <w:sz w:val="24"/>
      <w:szCs w:val="18"/>
      <w:lang w:eastAsia="en-US"/>
    </w:rPr>
  </w:style>
  <w:style w:type="character" w:styleId="CommentReference">
    <w:name w:val="annotation reference"/>
    <w:basedOn w:val="DefaultParagraphFont"/>
    <w:uiPriority w:val="99"/>
    <w:semiHidden/>
    <w:unhideWhenUsed/>
    <w:rsid w:val="001D530E"/>
    <w:rPr>
      <w:sz w:val="16"/>
      <w:szCs w:val="16"/>
    </w:rPr>
  </w:style>
  <w:style w:type="paragraph" w:styleId="CommentText">
    <w:name w:val="annotation text"/>
    <w:basedOn w:val="Normal"/>
    <w:link w:val="CommentTextChar"/>
    <w:uiPriority w:val="99"/>
    <w:semiHidden/>
    <w:unhideWhenUsed/>
    <w:rsid w:val="001D530E"/>
    <w:pPr>
      <w:spacing w:line="240" w:lineRule="auto"/>
    </w:pPr>
    <w:rPr>
      <w:sz w:val="20"/>
    </w:rPr>
  </w:style>
  <w:style w:type="character" w:customStyle="1" w:styleId="CommentTextChar">
    <w:name w:val="Comment Text Char"/>
    <w:basedOn w:val="DefaultParagraphFont"/>
    <w:link w:val="CommentText"/>
    <w:uiPriority w:val="99"/>
    <w:semiHidden/>
    <w:rsid w:val="001D530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D530E"/>
    <w:rPr>
      <w:b/>
      <w:bCs/>
    </w:rPr>
  </w:style>
  <w:style w:type="character" w:customStyle="1" w:styleId="CommentSubjectChar">
    <w:name w:val="Comment Subject Char"/>
    <w:basedOn w:val="CommentTextChar"/>
    <w:link w:val="CommentSubject"/>
    <w:uiPriority w:val="99"/>
    <w:semiHidden/>
    <w:rsid w:val="001D530E"/>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PlaceholderText"/>
            </w:rPr>
            <w:t>Click here to enter text.</w:t>
          </w:r>
        </w:p>
      </w:docPartBody>
    </w:docPart>
    <w:docPart>
      <w:docPartPr>
        <w:name w:val="89A7455B38EA459D8BE417E170B5176B"/>
        <w:category>
          <w:name w:val="General"/>
          <w:gallery w:val="placeholder"/>
        </w:category>
        <w:types>
          <w:type w:val="bbPlcHdr"/>
        </w:types>
        <w:behaviors>
          <w:behavior w:val="content"/>
        </w:behaviors>
        <w:guid w:val="{6FA298A4-FF61-46C2-AF3B-8688C092B83B}"/>
      </w:docPartPr>
      <w:docPartBody>
        <w:p w:rsidR="00775EF3" w:rsidRDefault="00775EF3" w:rsidP="00775EF3">
          <w:pPr>
            <w:pStyle w:val="89A7455B38EA459D8BE417E170B5176B"/>
          </w:pPr>
          <w:r>
            <w:rPr>
              <w:rStyle w:val="PlaceholderText"/>
            </w:rPr>
            <w:t>[Business Requirements Identifier]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7"/>
    <w:rsid w:val="00201BF0"/>
    <w:rsid w:val="003131F1"/>
    <w:rsid w:val="003635C3"/>
    <w:rsid w:val="003F1861"/>
    <w:rsid w:val="004E1565"/>
    <w:rsid w:val="004E658D"/>
    <w:rsid w:val="006068C0"/>
    <w:rsid w:val="00775EF3"/>
    <w:rsid w:val="00832A02"/>
    <w:rsid w:val="0085451B"/>
    <w:rsid w:val="008A4352"/>
    <w:rsid w:val="00AA06C1"/>
    <w:rsid w:val="00B523BB"/>
    <w:rsid w:val="00BA4A38"/>
    <w:rsid w:val="00C30409"/>
    <w:rsid w:val="00E7089B"/>
    <w:rsid w:val="00EB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EF3"/>
    <w:rPr>
      <w:color w:val="808080"/>
    </w:rPr>
  </w:style>
  <w:style w:type="paragraph" w:customStyle="1" w:styleId="649350F1EB964B6287A6EA9D0813F198">
    <w:name w:val="649350F1EB964B6287A6EA9D0813F198"/>
  </w:style>
  <w:style w:type="paragraph" w:customStyle="1" w:styleId="78373116592C49B085C036D8915C4292">
    <w:name w:val="78373116592C49B085C036D8915C4292"/>
  </w:style>
  <w:style w:type="paragraph" w:customStyle="1" w:styleId="EDF33C8166AF4177AC1123C6E518B70C">
    <w:name w:val="EDF33C8166AF4177AC1123C6E518B70C"/>
  </w:style>
  <w:style w:type="paragraph" w:customStyle="1" w:styleId="1A5A6CAEBA4845389E283572D210743A">
    <w:name w:val="1A5A6CAEBA4845389E283572D210743A"/>
  </w:style>
  <w:style w:type="paragraph" w:customStyle="1" w:styleId="51274A4C35624741A1372A6A2655F390">
    <w:name w:val="51274A4C35624741A1372A6A2655F390"/>
  </w:style>
  <w:style w:type="paragraph" w:customStyle="1" w:styleId="BD1DE544E81543D2B4C45C1A0F7E4505">
    <w:name w:val="BD1DE544E81543D2B4C45C1A0F7E4505"/>
  </w:style>
  <w:style w:type="paragraph" w:customStyle="1" w:styleId="F7AC258C383147539CC92C8A3EC9DA39">
    <w:name w:val="F7AC258C383147539CC92C8A3EC9DA39"/>
  </w:style>
  <w:style w:type="paragraph" w:customStyle="1" w:styleId="F1F8C5E267A241CCBFF0CF1130C486AB">
    <w:name w:val="F1F8C5E267A241CCBFF0CF1130C486AB"/>
  </w:style>
  <w:style w:type="paragraph" w:customStyle="1" w:styleId="B569AE6ED2344363A0A6DA85B0702D32">
    <w:name w:val="B569AE6ED2344363A0A6DA85B0702D32"/>
  </w:style>
  <w:style w:type="paragraph" w:customStyle="1" w:styleId="F1F686FD1CA3406AA6858D07B182191A">
    <w:name w:val="F1F686FD1CA3406AA6858D07B182191A"/>
  </w:style>
  <w:style w:type="paragraph" w:customStyle="1" w:styleId="1E18E882294E4832AA3F25F283048F60">
    <w:name w:val="1E18E882294E4832AA3F25F283048F60"/>
    <w:rsid w:val="00EB1357"/>
  </w:style>
  <w:style w:type="paragraph" w:customStyle="1" w:styleId="4DC774E49EF04AC089F535C76C6FD926">
    <w:name w:val="4DC774E49EF04AC089F535C76C6FD926"/>
    <w:rsid w:val="00EB1357"/>
  </w:style>
  <w:style w:type="paragraph" w:customStyle="1" w:styleId="C419404139394E1F9D925161FC766BBA">
    <w:name w:val="C419404139394E1F9D925161FC766BBA"/>
    <w:rsid w:val="00EB1357"/>
  </w:style>
  <w:style w:type="paragraph" w:customStyle="1" w:styleId="075D71DE864B49949DFF602EBF88A60C">
    <w:name w:val="075D71DE864B49949DFF602EBF88A60C"/>
    <w:rsid w:val="00EB1357"/>
  </w:style>
  <w:style w:type="paragraph" w:customStyle="1" w:styleId="A27F22D7E0004274A73C7FCFBA730F83">
    <w:name w:val="A27F22D7E0004274A73C7FCFBA730F83"/>
    <w:rsid w:val="00EB1357"/>
  </w:style>
  <w:style w:type="paragraph" w:customStyle="1" w:styleId="864DDA77075B48C9ABF66B3E17DC1E12">
    <w:name w:val="864DDA77075B48C9ABF66B3E17DC1E12"/>
    <w:rsid w:val="00EB1357"/>
  </w:style>
  <w:style w:type="paragraph" w:customStyle="1" w:styleId="8368337DDF024DF38271150C2D4FEDA3">
    <w:name w:val="8368337DDF024DF38271150C2D4FEDA3"/>
    <w:rsid w:val="00EB1357"/>
  </w:style>
  <w:style w:type="paragraph" w:customStyle="1" w:styleId="8DB694BB2D874C19AD097C302101E3AC">
    <w:name w:val="8DB694BB2D874C19AD097C302101E3AC"/>
    <w:rsid w:val="00EB1357"/>
  </w:style>
  <w:style w:type="paragraph" w:customStyle="1" w:styleId="78BAB64DA6CA406695CC759B71903394">
    <w:name w:val="78BAB64DA6CA406695CC759B71903394"/>
    <w:rsid w:val="00EB1357"/>
  </w:style>
  <w:style w:type="paragraph" w:customStyle="1" w:styleId="93149B67C76A4898A87C997B8623DBB6">
    <w:name w:val="93149B67C76A4898A87C997B8623DBB6"/>
    <w:rsid w:val="00EB1357"/>
  </w:style>
  <w:style w:type="paragraph" w:customStyle="1" w:styleId="4B1EDFA13E344FC48584DE81AE521A85">
    <w:name w:val="4B1EDFA13E344FC48584DE81AE521A85"/>
    <w:rsid w:val="00EB1357"/>
  </w:style>
  <w:style w:type="paragraph" w:customStyle="1" w:styleId="E0943C2C552845B199D3C61E836F5498">
    <w:name w:val="E0943C2C552845B199D3C61E836F5498"/>
    <w:rsid w:val="00EB1357"/>
  </w:style>
  <w:style w:type="paragraph" w:customStyle="1" w:styleId="85CF9CE397564C709F4249EE8D8B253C">
    <w:name w:val="85CF9CE397564C709F4249EE8D8B253C"/>
    <w:rsid w:val="00EB1357"/>
  </w:style>
  <w:style w:type="paragraph" w:customStyle="1" w:styleId="598B815F264A49BAA3330307465D7F8D">
    <w:name w:val="598B815F264A49BAA3330307465D7F8D"/>
    <w:rsid w:val="00EB1357"/>
  </w:style>
  <w:style w:type="paragraph" w:customStyle="1" w:styleId="B2CA72A0A519410FA260E0DA6AF90317">
    <w:name w:val="B2CA72A0A519410FA260E0DA6AF90317"/>
    <w:rsid w:val="00EB1357"/>
  </w:style>
  <w:style w:type="paragraph" w:customStyle="1" w:styleId="1B569739A30E409383C65C38C8C37451">
    <w:name w:val="1B569739A30E409383C65C38C8C37451"/>
    <w:rsid w:val="00EB1357"/>
  </w:style>
  <w:style w:type="paragraph" w:customStyle="1" w:styleId="A5DB09FE43024C678C13D4C793F07898">
    <w:name w:val="A5DB09FE43024C678C13D4C793F07898"/>
    <w:rsid w:val="00EB1357"/>
  </w:style>
  <w:style w:type="paragraph" w:customStyle="1" w:styleId="7B0148B2D6DC4AFE9DE546E1E349AE26">
    <w:name w:val="7B0148B2D6DC4AFE9DE546E1E349AE26"/>
    <w:rsid w:val="006068C0"/>
  </w:style>
  <w:style w:type="paragraph" w:customStyle="1" w:styleId="B1846F22722C47388E78B48DF2032FE2">
    <w:name w:val="B1846F22722C47388E78B48DF2032FE2"/>
    <w:rsid w:val="003131F1"/>
  </w:style>
  <w:style w:type="paragraph" w:customStyle="1" w:styleId="7FB153D694414A7D8FB9DA102AA4365A">
    <w:name w:val="7FB153D694414A7D8FB9DA102AA4365A"/>
    <w:rsid w:val="003131F1"/>
  </w:style>
  <w:style w:type="paragraph" w:customStyle="1" w:styleId="FEAB1AC63240480C9DE2AC736FCA8220">
    <w:name w:val="FEAB1AC63240480C9DE2AC736FCA8220"/>
    <w:rsid w:val="003131F1"/>
  </w:style>
  <w:style w:type="paragraph" w:customStyle="1" w:styleId="0BA03F6CF24045C9A11B6A2968C3ECC0">
    <w:name w:val="0BA03F6CF24045C9A11B6A2968C3ECC0"/>
    <w:rsid w:val="003131F1"/>
  </w:style>
  <w:style w:type="paragraph" w:customStyle="1" w:styleId="999C6920301A437FA67FAE83FFFA8F21">
    <w:name w:val="999C6920301A437FA67FAE83FFFA8F21"/>
    <w:rsid w:val="003131F1"/>
  </w:style>
  <w:style w:type="paragraph" w:customStyle="1" w:styleId="69894E03221A447DA2F20B885E400161">
    <w:name w:val="69894E03221A447DA2F20B885E400161"/>
    <w:rsid w:val="003131F1"/>
  </w:style>
  <w:style w:type="paragraph" w:customStyle="1" w:styleId="2F14587B9D6444E6B6733C866B7F0FE7">
    <w:name w:val="2F14587B9D6444E6B6733C866B7F0FE7"/>
    <w:rsid w:val="003131F1"/>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 w:type="paragraph" w:customStyle="1" w:styleId="D2598E05ED9A4AC7942C9B547B933077">
    <w:name w:val="D2598E05ED9A4AC7942C9B547B933077"/>
    <w:rsid w:val="004E658D"/>
  </w:style>
  <w:style w:type="paragraph" w:customStyle="1" w:styleId="F47AB507F34A4A2BB46F86527F161DD1">
    <w:name w:val="F47AB507F34A4A2BB46F86527F161DD1"/>
    <w:rsid w:val="004E658D"/>
  </w:style>
  <w:style w:type="paragraph" w:customStyle="1" w:styleId="0A98BE5D98834818B7F9C7335AAD2741">
    <w:name w:val="0A98BE5D98834818B7F9C7335AAD2741"/>
    <w:rsid w:val="004E658D"/>
  </w:style>
  <w:style w:type="paragraph" w:customStyle="1" w:styleId="434E17EFDC9C4C5F88FCD5E563C48C69">
    <w:name w:val="434E17EFDC9C4C5F88FCD5E563C48C69"/>
    <w:rsid w:val="003F1861"/>
  </w:style>
  <w:style w:type="paragraph" w:customStyle="1" w:styleId="89A7455B38EA459D8BE417E170B5176B">
    <w:name w:val="89A7455B38EA459D8BE417E170B5176B"/>
    <w:rsid w:val="00775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FC880A20-2C21-4628-A387-BA263AD8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201</TotalTime>
  <Pages>12</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BI Report Design:</vt:lpstr>
    </vt:vector>
  </TitlesOfParts>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Report Design:</dc:title>
  <dc:subject>Company: BI Project</dc:subject>
  <dc:creator>rick sherman</dc:creator>
  <cp:keywords/>
  <dc:description/>
  <cp:lastModifiedBy>andrea harris</cp:lastModifiedBy>
  <cp:revision>5</cp:revision>
  <cp:lastPrinted>2014-10-19T15:29:00Z</cp:lastPrinted>
  <dcterms:created xsi:type="dcterms:W3CDTF">2014-11-17T17:18:00Z</dcterms:created>
  <dcterms:modified xsi:type="dcterms:W3CDTF">2014-11-18T12:46:00Z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