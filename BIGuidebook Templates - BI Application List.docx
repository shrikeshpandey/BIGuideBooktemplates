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A220E" w14:textId="77777777" w:rsidR="002C57FD" w:rsidRDefault="002C57FD" w:rsidP="0065144A">
      <w:pPr>
        <w:pStyle w:val="Logo"/>
        <w:jc w:val="center"/>
        <w:rPr>
          <w:ins w:id="0" w:author="rick sherman" w:date="2014-11-17T12:18:00Z"/>
        </w:rPr>
      </w:pPr>
      <w:bookmarkStart w:id="1" w:name="_GoBack"/>
      <w:bookmarkEnd w:id="1"/>
    </w:p>
    <w:sdt>
      <w:sdtPr>
        <w:id w:val="-388415555"/>
        <w:docPartObj>
          <w:docPartGallery w:val="Cover Pages"/>
          <w:docPartUnique/>
        </w:docPartObj>
      </w:sdtPr>
      <w:sdtEndPr/>
      <w:sdtContent>
        <w:p w14:paraId="7362B643" w14:textId="77777777" w:rsidR="006A6F39" w:rsidRPr="0065144A" w:rsidRDefault="006A6F39" w:rsidP="0065144A">
          <w:pPr>
            <w:pStyle w:val="Logo"/>
            <w:jc w:val="center"/>
            <w:rPr>
              <w:rStyle w:val="Strong"/>
              <w:rFonts w:asciiTheme="minorHAnsi" w:hAnsiTheme="minorHAnsi" w:cstheme="minorBidi"/>
              <w:b w:val="0"/>
              <w:bCs w:val="0"/>
              <w:sz w:val="20"/>
              <w:szCs w:val="20"/>
            </w:rPr>
          </w:pPr>
          <w:r w:rsidRPr="0065144A">
            <w:rPr>
              <w:rStyle w:val="Strong"/>
              <w:b w:val="0"/>
              <w:sz w:val="52"/>
              <w:szCs w:val="52"/>
            </w:rPr>
            <w:t>Business Intelligence Guidebook</w:t>
          </w:r>
        </w:p>
        <w:p w14:paraId="2CF7288B" w14:textId="77777777" w:rsidR="006A6F39" w:rsidRPr="0065144A" w:rsidRDefault="006A6F39" w:rsidP="0065144A">
          <w:pPr>
            <w:spacing w:after="160" w:line="259" w:lineRule="auto"/>
            <w:jc w:val="center"/>
            <w:rPr>
              <w:rStyle w:val="Strong"/>
              <w:b w:val="0"/>
              <w:sz w:val="52"/>
              <w:szCs w:val="52"/>
            </w:rPr>
          </w:pPr>
          <w:r w:rsidRPr="0065144A">
            <w:rPr>
              <w:rStyle w:val="Strong"/>
              <w:b w:val="0"/>
              <w:sz w:val="52"/>
              <w:szCs w:val="52"/>
            </w:rPr>
            <w:t>Templates</w:t>
          </w:r>
        </w:p>
        <w:p w14:paraId="20DB2E3F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  <w:r w:rsidRPr="0025032F">
            <w:rPr>
              <w:noProof/>
              <w:sz w:val="52"/>
              <w:szCs w:val="52"/>
              <w:lang w:eastAsia="en-US"/>
            </w:rPr>
            <w:drawing>
              <wp:anchor distT="0" distB="0" distL="114300" distR="114300" simplePos="0" relativeHeight="251662336" behindDoc="1" locked="0" layoutInCell="1" allowOverlap="1" wp14:anchorId="31BF2493" wp14:editId="0CEADCE5">
                <wp:simplePos x="0" y="0"/>
                <wp:positionH relativeFrom="margin">
                  <wp:posOffset>1971675</wp:posOffset>
                </wp:positionH>
                <wp:positionV relativeFrom="paragraph">
                  <wp:posOffset>80645</wp:posOffset>
                </wp:positionV>
                <wp:extent cx="1856232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282" y="21420"/>
                    <wp:lineTo x="21282" y="0"/>
                    <wp:lineTo x="0" y="0"/>
                  </wp:wrapPolygon>
                </wp:wrapTight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 Guidebook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232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89E0E2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2B850835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2998A562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600D690E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7D8430B9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534E25F6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781338D6" w14:textId="77777777"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14:paraId="14786E38" w14:textId="77777777" w:rsidR="0065144A" w:rsidRDefault="0065144A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14:paraId="6B291336" w14:textId="77777777"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14:paraId="21D2F9A7" w14:textId="77777777"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14:paraId="35C03909" w14:textId="5159FAD8" w:rsidR="006A6F39" w:rsidRPr="0065144A" w:rsidRDefault="00AE4BC2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Chapter 13</w:t>
          </w:r>
          <w:r w:rsidR="006A6F39" w:rsidRPr="0065144A">
            <w:rPr>
              <w:rStyle w:val="Strong"/>
              <w:b w:val="0"/>
              <w:color w:val="auto"/>
            </w:rPr>
            <w:t>:</w:t>
          </w:r>
        </w:p>
        <w:p w14:paraId="2A58DF0B" w14:textId="344ADA94" w:rsidR="006A6F39" w:rsidRPr="0065144A" w:rsidRDefault="00AE4BC2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 xml:space="preserve">BI Application </w:t>
          </w:r>
          <w:r w:rsidR="005162FD">
            <w:rPr>
              <w:rStyle w:val="Strong"/>
              <w:b w:val="0"/>
              <w:color w:val="auto"/>
            </w:rPr>
            <w:t xml:space="preserve">List </w:t>
          </w:r>
          <w:r w:rsidR="006A6F39" w:rsidRPr="0065144A">
            <w:rPr>
              <w:rStyle w:val="Strong"/>
              <w:b w:val="0"/>
              <w:color w:val="auto"/>
            </w:rPr>
            <w:t>Template</w:t>
          </w:r>
        </w:p>
        <w:p w14:paraId="2E717B7E" w14:textId="77777777" w:rsidR="00FB49DA" w:rsidRDefault="00DE752A">
          <w:pPr>
            <w:sectPr w:rsidR="00FB49DA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2240" w:h="15840" w:code="1"/>
              <w:pgMar w:top="1080" w:right="1440" w:bottom="108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14:paraId="529B6A16" w14:textId="77777777" w:rsidR="00DE752A" w:rsidRDefault="00DE752A"/>
        <w:p w14:paraId="2F41BB9D" w14:textId="77777777" w:rsidR="006A6F39" w:rsidRDefault="000B3455"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EB6EE4">
                <w:rPr>
                  <w:noProof/>
                  <w:lang w:eastAsia="en-US"/>
                </w:rPr>
                <w:drawing>
                  <wp:inline distT="0" distB="0" distL="0" distR="0" wp14:anchorId="2928E73A" wp14:editId="213B7217">
                    <wp:extent cx="914400" cy="440871"/>
                    <wp:effectExtent l="0" t="0" r="0" b="0"/>
                    <wp:docPr id="14" name="Picture 14" descr="Placeholder 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Company Name"/>
            <w:tag w:val="Insert Company Name"/>
            <w:id w:val="-1536801898"/>
            <w:placeholder>
              <w:docPart w:val="DefaultPlaceholder_1081868574"/>
            </w:placeholder>
            <w15:color w:val="FF0000"/>
            <w:text/>
          </w:sdtPr>
          <w:sdtEndPr/>
          <w:sdtContent>
            <w:p w14:paraId="07C745EA" w14:textId="77777777" w:rsidR="006A6F39" w:rsidRDefault="005C3EA1">
              <w:r w:rsidRPr="005C3EA1"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[Company Name]</w:t>
              </w:r>
            </w:p>
          </w:sdtContent>
        </w:sdt>
        <w:p w14:paraId="02D1C740" w14:textId="77777777" w:rsidR="006A6F39" w:rsidRDefault="006A6F39"/>
        <w:p w14:paraId="44D5A04A" w14:textId="77777777" w:rsidR="006A6F39" w:rsidRDefault="006A6F39"/>
        <w:p w14:paraId="31D4B165" w14:textId="77777777" w:rsidR="005162FD" w:rsidRDefault="00AE4BC2" w:rsidP="006A6F39">
          <w:pPr>
            <w:rPr>
              <w:rFonts w:ascii="Arial" w:hAnsi="Arial" w:cs="Arial"/>
              <w:color w:val="auto"/>
              <w:sz w:val="48"/>
              <w:szCs w:val="48"/>
            </w:rPr>
          </w:pPr>
          <w:r w:rsidRPr="00AE4BC2">
            <w:rPr>
              <w:rFonts w:ascii="Arial" w:hAnsi="Arial" w:cs="Arial"/>
              <w:color w:val="auto"/>
              <w:sz w:val="48"/>
              <w:szCs w:val="48"/>
            </w:rPr>
            <w:t xml:space="preserve">BI Application </w:t>
          </w:r>
          <w:r w:rsidR="005162FD">
            <w:rPr>
              <w:rFonts w:ascii="Arial" w:hAnsi="Arial" w:cs="Arial"/>
              <w:color w:val="auto"/>
              <w:sz w:val="48"/>
              <w:szCs w:val="48"/>
            </w:rPr>
            <w:t>List</w:t>
          </w:r>
          <w:r w:rsidRPr="00AE4BC2">
            <w:rPr>
              <w:rFonts w:ascii="Arial" w:hAnsi="Arial" w:cs="Arial"/>
              <w:color w:val="auto"/>
              <w:sz w:val="48"/>
              <w:szCs w:val="48"/>
            </w:rPr>
            <w:t xml:space="preserve"> </w:t>
          </w:r>
        </w:p>
        <w:p w14:paraId="1E48E430" w14:textId="47A6305B" w:rsidR="00AE4BC2" w:rsidRPr="006A6F39" w:rsidRDefault="00AE4BC2" w:rsidP="006A6F39">
          <w:pPr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</w:pPr>
          <w:r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  <w:t>Template</w:t>
          </w:r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Project Name"/>
            <w:tag w:val="Insert Project Name"/>
            <w:id w:val="631214599"/>
            <w:placeholder>
              <w:docPart w:val="DefaultPlaceholder_1081868574"/>
            </w:placeholder>
            <w15:color w:val="FF0000"/>
            <w:text/>
          </w:sdtPr>
          <w:sdtEndPr/>
          <w:sdtContent>
            <w:p w14:paraId="259FD780" w14:textId="77777777" w:rsidR="006A6F39" w:rsidRPr="006A6F39" w:rsidRDefault="00193B43" w:rsidP="006A6F39">
              <w:pP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</w:pPr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[Project Name]</w:t>
              </w:r>
            </w:p>
          </w:sdtContent>
        </w:sdt>
        <w:p w14:paraId="001B1D20" w14:textId="77777777"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14:paraId="2B38FD03" w14:textId="77777777"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14:paraId="444F3242" w14:textId="77777777" w:rsidR="006A6F39" w:rsidRPr="0065144A" w:rsidRDefault="006A6F39" w:rsidP="0065144A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5144A">
            <w:rPr>
              <w:rFonts w:ascii="Arial" w:hAnsi="Arial" w:cs="Arial"/>
              <w:noProof/>
              <w:sz w:val="28"/>
              <w:szCs w:val="28"/>
              <w:lang w:eastAsia="en-US"/>
            </w:rPr>
            <w:t>Date:</w:t>
          </w:r>
          <w:r w:rsidR="00471E66" w:rsidRPr="00471E66">
            <w:rPr>
              <w:rFonts w:ascii="Arial" w:hAnsi="Arial" w:cs="Arial"/>
              <w:noProof/>
              <w:sz w:val="28"/>
              <w:szCs w:val="28"/>
              <w:lang w:eastAsia="en-US"/>
            </w:rPr>
            <w:t xml:space="preserve"> </w:t>
          </w:r>
          <w:sdt>
            <w:sdtPr>
              <w:alias w:val="Select Date"/>
              <w:tag w:val=""/>
              <w:id w:val="-1597865646"/>
              <w:placeholder>
                <w:docPart w:val="78BAB64DA6CA406695CC759B71903394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15:color w:val="FF0000"/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71E66" w:rsidRPr="00A86BC9">
                <w:rPr>
                  <w:rFonts w:ascii="Arial" w:hAnsi="Arial" w:cs="Arial"/>
                  <w:color w:val="auto"/>
                  <w:sz w:val="28"/>
                  <w:szCs w:val="28"/>
                </w:rPr>
                <w:t>[Select Date]</w:t>
              </w:r>
            </w:sdtContent>
          </w:sdt>
        </w:p>
        <w:p w14:paraId="2D47F1DC" w14:textId="77777777" w:rsidR="006A6F39" w:rsidRP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Author(s):</w:t>
          </w:r>
        </w:p>
        <w:p w14:paraId="3C163D45" w14:textId="77777777" w:rsidR="006700CE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Sponsor(s):</w:t>
          </w:r>
        </w:p>
        <w:p w14:paraId="3C394A52" w14:textId="77777777" w:rsidR="006700CE" w:rsidRDefault="006700CE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>
            <w:rPr>
              <w:rFonts w:ascii="Arial" w:hAnsi="Arial" w:cs="Arial"/>
              <w:noProof/>
              <w:sz w:val="28"/>
              <w:szCs w:val="28"/>
              <w:lang w:eastAsia="en-US"/>
            </w:rPr>
            <w:br w:type="page"/>
          </w:r>
        </w:p>
        <w:p w14:paraId="7CE505D9" w14:textId="77777777" w:rsidR="006700CE" w:rsidRDefault="006700CE" w:rsidP="00ED50B2">
          <w:pPr>
            <w:pStyle w:val="TOCHeading"/>
          </w:pPr>
          <w:r>
            <w:lastRenderedPageBreak/>
            <w:t>Table of Contents</w:t>
          </w:r>
        </w:p>
        <w:p w14:paraId="5353E13E" w14:textId="77777777" w:rsidR="00BC4428" w:rsidRDefault="006700C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04527034" w:history="1">
            <w:r w:rsidR="00BC4428" w:rsidRPr="00D06103">
              <w:rPr>
                <w:rStyle w:val="Hyperlink"/>
                <w:noProof/>
              </w:rPr>
              <w:t>BI Application List</w:t>
            </w:r>
            <w:r w:rsidR="00BC4428">
              <w:rPr>
                <w:noProof/>
                <w:webHidden/>
              </w:rPr>
              <w:tab/>
            </w:r>
            <w:r w:rsidR="00BC4428">
              <w:rPr>
                <w:noProof/>
                <w:webHidden/>
              </w:rPr>
              <w:fldChar w:fldCharType="begin"/>
            </w:r>
            <w:r w:rsidR="00BC4428">
              <w:rPr>
                <w:noProof/>
                <w:webHidden/>
              </w:rPr>
              <w:instrText xml:space="preserve"> PAGEREF _Toc404527034 \h </w:instrText>
            </w:r>
            <w:r w:rsidR="00BC4428">
              <w:rPr>
                <w:noProof/>
                <w:webHidden/>
              </w:rPr>
            </w:r>
            <w:r w:rsidR="00BC4428">
              <w:rPr>
                <w:noProof/>
                <w:webHidden/>
              </w:rPr>
              <w:fldChar w:fldCharType="separate"/>
            </w:r>
            <w:r w:rsidR="00BC4428">
              <w:rPr>
                <w:noProof/>
                <w:webHidden/>
              </w:rPr>
              <w:t>4</w:t>
            </w:r>
            <w:r w:rsidR="00BC4428">
              <w:rPr>
                <w:noProof/>
                <w:webHidden/>
              </w:rPr>
              <w:fldChar w:fldCharType="end"/>
            </w:r>
          </w:hyperlink>
        </w:p>
        <w:p w14:paraId="53F4FA3D" w14:textId="77777777" w:rsidR="00BC4428" w:rsidRDefault="000B345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4527035" w:history="1">
            <w:r w:rsidR="00BC4428" w:rsidRPr="00D06103">
              <w:rPr>
                <w:rStyle w:val="Hyperlink"/>
                <w:noProof/>
              </w:rPr>
              <w:t>BI APPLICATION – ISSUES</w:t>
            </w:r>
            <w:r w:rsidR="00BC4428">
              <w:rPr>
                <w:noProof/>
                <w:webHidden/>
              </w:rPr>
              <w:tab/>
            </w:r>
            <w:r w:rsidR="00BC4428">
              <w:rPr>
                <w:noProof/>
                <w:webHidden/>
              </w:rPr>
              <w:fldChar w:fldCharType="begin"/>
            </w:r>
            <w:r w:rsidR="00BC4428">
              <w:rPr>
                <w:noProof/>
                <w:webHidden/>
              </w:rPr>
              <w:instrText xml:space="preserve"> PAGEREF _Toc404527035 \h </w:instrText>
            </w:r>
            <w:r w:rsidR="00BC4428">
              <w:rPr>
                <w:noProof/>
                <w:webHidden/>
              </w:rPr>
            </w:r>
            <w:r w:rsidR="00BC4428">
              <w:rPr>
                <w:noProof/>
                <w:webHidden/>
              </w:rPr>
              <w:fldChar w:fldCharType="separate"/>
            </w:r>
            <w:r w:rsidR="00BC4428">
              <w:rPr>
                <w:noProof/>
                <w:webHidden/>
              </w:rPr>
              <w:t>6</w:t>
            </w:r>
            <w:r w:rsidR="00BC4428">
              <w:rPr>
                <w:noProof/>
                <w:webHidden/>
              </w:rPr>
              <w:fldChar w:fldCharType="end"/>
            </w:r>
          </w:hyperlink>
        </w:p>
        <w:p w14:paraId="7830D385" w14:textId="77777777" w:rsidR="00BC4428" w:rsidRDefault="000B345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4527036" w:history="1">
            <w:r w:rsidR="00BC4428" w:rsidRPr="00D06103">
              <w:rPr>
                <w:rStyle w:val="Hyperlink"/>
                <w:noProof/>
              </w:rPr>
              <w:t>Approvals</w:t>
            </w:r>
            <w:r w:rsidR="00BC4428">
              <w:rPr>
                <w:noProof/>
                <w:webHidden/>
              </w:rPr>
              <w:tab/>
            </w:r>
            <w:r w:rsidR="00BC4428">
              <w:rPr>
                <w:noProof/>
                <w:webHidden/>
              </w:rPr>
              <w:fldChar w:fldCharType="begin"/>
            </w:r>
            <w:r w:rsidR="00BC4428">
              <w:rPr>
                <w:noProof/>
                <w:webHidden/>
              </w:rPr>
              <w:instrText xml:space="preserve"> PAGEREF _Toc404527036 \h </w:instrText>
            </w:r>
            <w:r w:rsidR="00BC4428">
              <w:rPr>
                <w:noProof/>
                <w:webHidden/>
              </w:rPr>
            </w:r>
            <w:r w:rsidR="00BC4428">
              <w:rPr>
                <w:noProof/>
                <w:webHidden/>
              </w:rPr>
              <w:fldChar w:fldCharType="separate"/>
            </w:r>
            <w:r w:rsidR="00BC4428">
              <w:rPr>
                <w:noProof/>
                <w:webHidden/>
              </w:rPr>
              <w:t>7</w:t>
            </w:r>
            <w:r w:rsidR="00BC4428">
              <w:rPr>
                <w:noProof/>
                <w:webHidden/>
              </w:rPr>
              <w:fldChar w:fldCharType="end"/>
            </w:r>
          </w:hyperlink>
        </w:p>
        <w:p w14:paraId="313DC000" w14:textId="77777777" w:rsidR="006700CE" w:rsidRDefault="006700CE" w:rsidP="006A6F39">
          <w:r>
            <w:rPr>
              <w:b/>
              <w:bCs/>
              <w:caps/>
            </w:rPr>
            <w:fldChar w:fldCharType="end"/>
          </w:r>
          <w:r w:rsidR="004A0166" w:rsidRPr="006A6F39">
            <w:br w:type="page"/>
          </w:r>
        </w:p>
      </w:sdtContent>
    </w:sdt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FC3DC9" w:rsidRPr="00A94D14" w14:paraId="0873D3E0" w14:textId="77777777" w:rsidTr="00FC3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2" w:name="_Toc401403401"/>
          <w:p w14:paraId="28FB91F9" w14:textId="77777777" w:rsidR="00FC3DC9" w:rsidRPr="00A94D14" w:rsidRDefault="00FC3DC9" w:rsidP="00FC3DC9">
            <w:pPr>
              <w:pStyle w:val="Icon"/>
              <w:rPr>
                <w:rFonts w:cs="Times New Roman"/>
                <w:sz w:val="20"/>
                <w:szCs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0094A3EB" wp14:editId="61610D64">
                      <wp:extent cx="228600" cy="228600"/>
                      <wp:effectExtent l="0" t="0" r="0" b="0"/>
                      <wp:docPr id="2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" name="Oval 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A897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mvsq64YFAADwEQAADgAAAAAAAAAAAAAAAAAuAgAAZHJzL2Uy&#10;b0RvYy54bWxQSwECLQAUAAYACAAAACEA+AwpmdgAAAADAQAADwAAAAAAAAAAAAAAAADgBwAAZHJz&#10;L2Rvd25yZXYueG1sUEsFBgAAAAAEAAQA8wAAAOUIAAAAAA==&#10;">
                      <v:oval id="Oval 2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+2L8A&#10;AADbAAAADwAAAGRycy9kb3ducmV2LnhtbERPzU4CMRC+m/gOzZhwk64cCK4UYjASLmBEH2CyHber&#10;22nTlmV5e+ZA4vHL979cj75XA6XcBTbwNK1AETfBdtwa+P56f1yAygXZYh+YDFwow3p1f7fE2oYz&#10;f9JwLK2SEM41GnClxFrr3DjymKchEgv3E5LHIjC12iY8S7jv9ayq5tpjx9LgMNLGUfN3PHkpcXF4&#10;i5tt97zw1P5+XObpsEdjJg/j6wuoQmP5F9/cO2tgJmPli/wAv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L7YvwAAANsAAAAPAAAAAAAAAAAAAAAAAJgCAABkcnMvZG93bnJl&#10;di54bWxQSwUGAAAAAAQABAD1AAAAhAMAAAAA&#10;" fillcolor="#f24f4f [3204]" stroked="f" strokeweight="0">
                        <v:stroke joinstyle="miter"/>
                        <o:lock v:ext="edit" aspectratio="t"/>
                      </v:oval>
                      <v:shape id="Freeform 2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8/cQA&#10;AADbAAAADwAAAGRycy9kb3ducmV2LnhtbESPQWvCQBSE74X+h+UVvNWNWqSmrlIKQk5CjcXra/Yl&#10;G8y+DbtrjP76bqHQ4zAz3zDr7Wg7MZAPrWMFs2kGgrhyuuVGwbHcPb+CCBFZY+eYFNwowHbz+LDG&#10;XLsrf9JwiI1IEA45KjAx9rmUoTJkMUxdT5y82nmLMUnfSO3xmuC2k/MsW0qLLacFgz19GKrOh4tV&#10;cLp/lcPFl2Zf+6J4WX2flr5eKDV5Gt/fQEQa43/4r11oBfMV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/P3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561BCC5B" w14:textId="77777777"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7BA32B" w14:textId="49C33C16" w:rsidR="00FC3DC9" w:rsidRDefault="00BB081C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Remember that t</w:t>
            </w:r>
            <w:r w:rsidR="00FC3DC9">
              <w:t xml:space="preserve">he content of the template is </w:t>
            </w:r>
            <w:r>
              <w:t>more</w:t>
            </w:r>
            <w:r w:rsidR="00FC3DC9">
              <w:t xml:space="preserve"> important than how is presented or formatted. </w:t>
            </w:r>
          </w:p>
          <w:p w14:paraId="7BD8A3FC" w14:textId="77777777" w:rsidR="00AE4BC2" w:rsidRDefault="00AE4BC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2F4F82" w14:textId="77777777" w:rsidR="00FC3DC9" w:rsidRPr="002438A3" w:rsidRDefault="00FC3DC9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38A3">
              <w:rPr>
                <w:b/>
              </w:rPr>
              <w:t>Note: to delete any tip, such as this one, just click the tip text and then press the spacebar.</w:t>
            </w:r>
          </w:p>
          <w:p w14:paraId="670A127B" w14:textId="77777777" w:rsidR="00ED50B2" w:rsidRPr="00A94D14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1A957E" w14:textId="77777777" w:rsidR="009106C4" w:rsidRDefault="009106C4" w:rsidP="009106C4">
      <w:pPr>
        <w:rPr>
          <w:sz w:val="12"/>
          <w:szCs w:val="12"/>
        </w:rPr>
      </w:pPr>
      <w:bookmarkStart w:id="3" w:name="_Toc400277884"/>
      <w:bookmarkEnd w:id="2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A03E8" w:rsidRPr="00A94D14" w14:paraId="54C021FD" w14:textId="77777777" w:rsidTr="00A94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513DB503" w14:textId="77777777" w:rsidR="00CA03E8" w:rsidRPr="00A94D14" w:rsidRDefault="00CA03E8" w:rsidP="00A94F08">
            <w:pPr>
              <w:pStyle w:val="Icon"/>
              <w:rPr>
                <w:rFonts w:cs="Times New Roman"/>
                <w:sz w:val="20"/>
                <w:szCs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9E4D906" wp14:editId="0B66AD86">
                      <wp:extent cx="228600" cy="228600"/>
                      <wp:effectExtent l="0" t="0" r="0" b="0"/>
                      <wp:docPr id="20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01" name="Oval 20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0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546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vTvTe4AFAAD1EQAADgAAAAAAAAAAAAAAAAAuAgAAZHJzL2Uyb0RvYy54&#10;bWxQSwECLQAUAAYACAAAACEA+AwpmdgAAAADAQAADwAAAAAAAAAAAAAAAADaBwAAZHJzL2Rvd25y&#10;ZXYueG1sUEsFBgAAAAAEAAQA8wAAAN8IAAAAAA==&#10;">
                      <v:oval id="Oval 20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oj/8IA&#10;AADcAAAADwAAAGRycy9kb3ducmV2LnhtbESPzWoCMRSF94LvEG7BnWZ0IXZqlKJU3Gip+gCXye1k&#10;dHITknQc394UCl0ezs/HWa5724qOQmwcK5hOChDEldMN1wou54/xAkRMyBpbx6TgQRHWq+FgiaV2&#10;d/6i7pRqkUc4lqjApORLKWNlyGKcOE+cvW8XLKYsQy11wHset62cFcVcWmw4Ewx62hiqbqcfmyHG&#10;d1u/2TWvC0v19fMxD8cDKjV66d/fQCTq03/4r73XCmbFFH7P5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iP/wgAAANw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20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QAcUA&#10;AADcAAAADwAAAGRycy9kb3ducmV2LnhtbESPwWrDMBBE74X+g9hCb40ct4TEiRJKoeBToHFLrhtr&#10;bZlYKyMpjpuvrwqFHoeZecNsdpPtxUg+dI4VzGcZCOLa6Y5bBZ/V+9MSRIjIGnvHpOCbAuy293cb&#10;LLS78geNh9iKBOFQoAIT41BIGWpDFsPMDcTJa5y3GJP0rdQerwlue5ln2UJa7DgtGBzozVB9Plys&#10;guPtqxovvjL7xpfly+p0XPjmWanHh+l1DSLSFP/Df+1SK8izHH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NAB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475617D2" w14:textId="77777777" w:rsidR="00CA03E8" w:rsidRDefault="00CA03E8" w:rsidP="00A9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1FA92" w14:textId="04FEB98F" w:rsidR="00631026" w:rsidRDefault="00631026" w:rsidP="00CA0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See chapter 13 “Business Intelligence Applications” of the </w:t>
            </w:r>
            <w:r w:rsidRPr="002438A3">
              <w:rPr>
                <w:rFonts w:cs="Times New Roman"/>
                <w:szCs w:val="24"/>
              </w:rPr>
              <w:t>BI Guidebook</w:t>
            </w:r>
            <w:r w:rsidR="005162FD">
              <w:rPr>
                <w:rFonts w:cs="Times New Roman"/>
                <w:szCs w:val="24"/>
              </w:rPr>
              <w:t xml:space="preserve"> for a discussion on creating, consolidating and prioritizing the</w:t>
            </w:r>
            <w:r>
              <w:rPr>
                <w:rFonts w:cs="Times New Roman"/>
                <w:szCs w:val="24"/>
              </w:rPr>
              <w:t xml:space="preserve"> BI appl</w:t>
            </w:r>
            <w:r w:rsidR="005162FD">
              <w:rPr>
                <w:rFonts w:cs="Times New Roman"/>
                <w:szCs w:val="24"/>
              </w:rPr>
              <w:t>ication list for a BI release.</w:t>
            </w:r>
            <w:r>
              <w:rPr>
                <w:rFonts w:cs="Times New Roman"/>
                <w:szCs w:val="24"/>
              </w:rPr>
              <w:t xml:space="preserve"> </w:t>
            </w:r>
          </w:p>
          <w:p w14:paraId="66F055E4" w14:textId="77777777" w:rsidR="00631026" w:rsidRDefault="00631026" w:rsidP="00CA0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9337F00" w14:textId="3B21517B" w:rsidR="00CA03E8" w:rsidRDefault="00CA03E8" w:rsidP="00CA0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template provides the details of the data content presented in a BI application such as a report, visualization or dashboard. </w:t>
            </w:r>
          </w:p>
          <w:p w14:paraId="4C40CC03" w14:textId="7D1BA832" w:rsidR="00CA03E8" w:rsidRPr="002438A3" w:rsidRDefault="00CA03E8" w:rsidP="00A9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CDF7CB5" w14:textId="77777777" w:rsidR="00CA03E8" w:rsidRPr="00A94D14" w:rsidRDefault="00CA03E8" w:rsidP="00A94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1E8E17" w14:textId="77777777" w:rsidR="00CA03E8" w:rsidRPr="00F56BE5" w:rsidRDefault="00CA03E8" w:rsidP="009106C4">
      <w:pPr>
        <w:rPr>
          <w:sz w:val="12"/>
          <w:szCs w:val="12"/>
        </w:rPr>
      </w:pPr>
    </w:p>
    <w:p w14:paraId="77AFA674" w14:textId="77777777" w:rsidR="009106C4" w:rsidRPr="00CA03E8" w:rsidRDefault="009106C4" w:rsidP="00CA03E8">
      <w:pPr>
        <w:pStyle w:val="NoSpacing"/>
      </w:pPr>
    </w:p>
    <w:bookmarkEnd w:id="3"/>
    <w:p w14:paraId="7130CF01" w14:textId="77777777" w:rsidR="00CA03E8" w:rsidRDefault="00CA03E8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14:paraId="3309A591" w14:textId="3D3B01DB" w:rsidR="00752CFE" w:rsidRDefault="0032761D" w:rsidP="00B53CE1">
      <w:pPr>
        <w:pStyle w:val="Heading1"/>
      </w:pPr>
      <w:bookmarkStart w:id="4" w:name="_Toc404527034"/>
      <w:r>
        <w:lastRenderedPageBreak/>
        <w:t>BI Application</w:t>
      </w:r>
      <w:r w:rsidR="005162FD">
        <w:t xml:space="preserve"> List</w:t>
      </w:r>
      <w:bookmarkEnd w:id="4"/>
    </w:p>
    <w:tbl>
      <w:tblPr>
        <w:tblStyle w:val="TipTable"/>
        <w:tblW w:w="5014" w:type="pct"/>
        <w:tblLook w:val="04A0" w:firstRow="1" w:lastRow="0" w:firstColumn="1" w:lastColumn="0" w:noHBand="0" w:noVBand="1"/>
      </w:tblPr>
      <w:tblGrid>
        <w:gridCol w:w="648"/>
        <w:gridCol w:w="8738"/>
      </w:tblGrid>
      <w:tr w:rsidR="00752CFE" w:rsidRPr="00A94D14" w14:paraId="46B2ECD2" w14:textId="77777777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14217B07" w14:textId="77777777" w:rsidR="00752CFE" w:rsidRPr="00A94D14" w:rsidRDefault="00752CFE" w:rsidP="00B87679">
            <w:pPr>
              <w:pStyle w:val="Icon"/>
              <w:rPr>
                <w:rFonts w:cs="Times New Roman"/>
                <w:sz w:val="20"/>
                <w:szCs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4AEAD5F3" wp14:editId="2E1EA87D">
                      <wp:extent cx="228600" cy="228600"/>
                      <wp:effectExtent l="0" t="0" r="0" b="0"/>
                      <wp:docPr id="2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" name="Oval 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0CB6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9MNYlhQUAAPARAAAOAAAAAAAAAAAAAAAAAC4CAABkcnMvZTJv&#10;RG9jLnhtbFBLAQItABQABgAIAAAAIQD4DCmZ2AAAAAMBAAAPAAAAAAAAAAAAAAAAAN8HAABkcnMv&#10;ZG93bnJldi54bWxQSwUGAAAAAAQABADzAAAA5AgAAAAA&#10;">
                      <v:oval id="Oval 2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RRsIA&#10;AADbAAAADwAAAGRycy9kb3ducmV2LnhtbESP3WoCMRCF7wXfIYzQO80qVOxqFLG09MZKt32AYTNu&#10;tt1MQpKu69s3QsHLw/n5OJvdYDvRU4itYwXzWQGCuHa65UbB1+fLdAUiJmSNnWNScKUIu+14tMFS&#10;uwt/UF+lRuQRjiUqMCn5UspYG7IYZ84TZ+/sgsWUZWikDnjJ47aTi6JYSostZ4JBTwdD9U/1azPE&#10;+P7ZH17bp5Wl5vt0XYb3Iyr1MBn2axCJhnQP/7fftILFI9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RFG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2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oj8QA&#10;AADbAAAADwAAAGRycy9kb3ducmV2LnhtbESPwWrDMBBE74X8g9hAbo3cpJjWjRJCIOBToXFLrltr&#10;bZlaKyMpjtOvrwqFHoeZecNsdpPtxUg+dI4VPCwzEMS10x23Ct6r4/0TiBCRNfaOScGNAuy2s7sN&#10;Ftpd+Y3GU2xFgnAoUIGJcSikDLUhi2HpBuLkNc5bjEn6VmqP1wS3vVxlWS4tdpwWDA50MFR/nS5W&#10;wfn7oxovvjKvjS/Lx+fPc+6btVKL+bR/ARFpiv/hv3apFaxy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aI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5683DBC4" w14:textId="47F4F6A7" w:rsidR="00752CFE" w:rsidRDefault="00E84BBD" w:rsidP="001C6A4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See C</w:t>
            </w:r>
            <w:r w:rsidR="005162F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hapter 13 “Business Intelligence Applications” of the </w:t>
            </w:r>
            <w:r w:rsidR="005162FD" w:rsidRPr="002438A3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 w:rsidR="005162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62FD" w:rsidRPr="005162FD"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  <w:r w:rsidR="005162F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or the discussion on creating a BI application list for a BI release. The process as explained includes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creating</w:t>
            </w:r>
            <w:r w:rsidR="005162F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an initial list </w:t>
            </w:r>
            <w:r w:rsidR="0000078E">
              <w:rPr>
                <w:rFonts w:ascii="Times New Roman" w:hAnsi="Times New Roman" w:cs="Times New Roman"/>
                <w:i w:val="0"/>
                <w:sz w:val="24"/>
                <w:szCs w:val="24"/>
              </w:rPr>
              <w:t>using</w:t>
            </w:r>
            <w:r w:rsidR="005162F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the business requirements and the BI content specifications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="001C6A4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and then revising that list until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you have reached agreement on </w:t>
            </w:r>
            <w:r w:rsidR="001C6A4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BI deliverables in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="001C6A42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BI release.</w:t>
            </w:r>
          </w:p>
          <w:p w14:paraId="63797CBB" w14:textId="6CDCB3F4" w:rsidR="001C6A42" w:rsidRPr="000F0342" w:rsidRDefault="001C6A42" w:rsidP="001C6A4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Often this list’s first column is rotated as the first row of a table input either in a spreadsheet or a database.</w:t>
            </w:r>
          </w:p>
        </w:tc>
      </w:tr>
    </w:tbl>
    <w:p w14:paraId="59341ACA" w14:textId="77777777" w:rsidR="000A599B" w:rsidRDefault="000A599B" w:rsidP="005162FD">
      <w:pPr>
        <w:pStyle w:val="NoSpacing"/>
      </w:pPr>
    </w:p>
    <w:p w14:paraId="697F960C" w14:textId="00487C43" w:rsidR="005162FD" w:rsidRPr="00477085" w:rsidRDefault="005162FD" w:rsidP="005162FD">
      <w:pPr>
        <w:pStyle w:val="NoSpacing"/>
      </w:pP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162FD" w14:paraId="49A48188" w14:textId="77777777" w:rsidTr="004C2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5EAC4C35" w14:textId="77777777" w:rsidR="005162FD" w:rsidRDefault="005162FD" w:rsidP="004C2290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470A14E0" wp14:editId="68CFA060">
                      <wp:extent cx="228600" cy="228600"/>
                      <wp:effectExtent l="0" t="0" r="0" b="0"/>
                      <wp:docPr id="6" name="Group 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5CA0E" id="Group 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Dz9+w6fwUAAOoRAAAOAAAAAAAAAAAAAAAAAC4CAABkcnMvZTJvRG9jLnht&#10;bFBLAQItABQABgAIAAAAIQD4DCmZ2AAAAAMBAAAPAAAAAAAAAAAAAAAAANkHAABkcnMvZG93bnJl&#10;di54bWxQSwUGAAAAAAQABADzAAAA3ggAAAAA&#10;">
                      <v:oval id="Oval 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L0L4A&#10;AADaAAAADwAAAGRycy9kb3ducmV2LnhtbERPzU4CMRC+k/AOzZh4k64cCK4UYiAYL0oAH2CyHber&#10;22nT1mV5e+dgwvHL97/ajL5XA6XcBTbwOKtAETfBdtwa+DzvH5agckG22AcmA1fKsFlPJyusbbjw&#10;kYZTaZWEcK7RgCsl1lrnxpHHPAuRWLivkDwWganVNuFFwn2v51W10B47lgaHkbaOmp/Tr5cSF4dd&#10;3L52T0tP7ffhukgf72jM/d348gyq0Fhu4n/3mzUgW+WK3A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Qy9C+AAAA2gAAAA8AAAAAAAAAAAAAAAAAmAIAAGRycy9kb3ducmV2&#10;LnhtbFBLBQYAAAAABAAEAPUAAACDAwAAAAA=&#10;" fillcolor="#f24f4f [3204]" stroked="f" strokeweight="0">
                        <v:stroke joinstyle="miter"/>
                        <o:lock v:ext="edit" aspectratio="t"/>
                      </v:oval>
                      <v:shape id="Freeform 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ep8MA&#10;AADaAAAADwAAAGRycy9kb3ducmV2LnhtbESPQWvCQBSE74X+h+UVequbVpEaXaUUhJyEmhavr9mX&#10;bDD7NuyuMfXXdwXB4zAz3zCrzWg7MZAPrWMFr5MMBHHldMuNgu9y+/IOIkRkjZ1jUvBHATbrx4cV&#10;5tqd+YuGfWxEgnDIUYGJsc+lDJUhi2HieuLk1c5bjEn6RmqP5wS3nXzLsrm02HJaMNjTp6HquD9Z&#10;BYfLTzmcfGl2tS+K2eL3MPf1VKnnp/FjCSLSGO/hW7vQChZwvZJu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ep8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12F48524" w14:textId="78A30394" w:rsidR="001C6A42" w:rsidRPr="001C6A42" w:rsidRDefault="0000078E" w:rsidP="004C229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</w:t>
            </w:r>
            <w:r w:rsidR="001C6A42">
              <w:rPr>
                <w:rFonts w:ascii="Times New Roman" w:hAnsi="Times New Roman" w:cs="Times New Roman"/>
                <w:sz w:val="24"/>
                <w:szCs w:val="24"/>
              </w:rPr>
              <w:t>in the descriptive attributes of each of the BI application deliverables for a BI release.</w:t>
            </w:r>
          </w:p>
        </w:tc>
      </w:tr>
    </w:tbl>
    <w:p w14:paraId="0C3507F9" w14:textId="497CC715" w:rsidR="005162FD" w:rsidRDefault="005162FD" w:rsidP="005162FD">
      <w:pPr>
        <w:pStyle w:val="NoSpacing"/>
      </w:pPr>
    </w:p>
    <w:p w14:paraId="54AD022A" w14:textId="77777777" w:rsidR="005162FD" w:rsidRDefault="005162FD" w:rsidP="005162FD">
      <w:pPr>
        <w:pStyle w:val="Caption"/>
      </w:pPr>
      <w:r>
        <w:t xml:space="preserve">Table </w:t>
      </w:r>
      <w:r w:rsidR="000B3455">
        <w:fldChar w:fldCharType="begin"/>
      </w:r>
      <w:r w:rsidR="000B3455">
        <w:instrText xml:space="preserve"> SEQ Table \* ARABIC </w:instrText>
      </w:r>
      <w:r w:rsidR="000B3455">
        <w:fldChar w:fldCharType="separate"/>
      </w:r>
      <w:r w:rsidR="001C6A42">
        <w:rPr>
          <w:noProof/>
        </w:rPr>
        <w:t>1</w:t>
      </w:r>
      <w:r w:rsidR="000B3455">
        <w:rPr>
          <w:noProof/>
        </w:rPr>
        <w:fldChar w:fldCharType="end"/>
      </w:r>
      <w:r>
        <w:t>: BI Application List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276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5162FD" w:rsidRPr="002D77BC" w14:paraId="0CF669B0" w14:textId="77777777" w:rsidTr="004C2290">
        <w:trPr>
          <w:trHeight w:val="300"/>
          <w:tblHeader/>
        </w:trPr>
        <w:tc>
          <w:tcPr>
            <w:tcW w:w="27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C38F727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App ID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06E4A3F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222F368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1E0B02E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3D39A0F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7C9FC44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ADF917C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DDD1CDC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6A90375" w14:textId="77777777" w:rsidR="005162FD" w:rsidRPr="002D77BC" w:rsidRDefault="005162FD" w:rsidP="004C22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D77BC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8</w:t>
            </w:r>
          </w:p>
        </w:tc>
      </w:tr>
      <w:tr w:rsidR="005162FD" w:rsidRPr="002D77BC" w14:paraId="1643AD77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44131AB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Sub-App ID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41B57D2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04DFF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0FF36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FA4C0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43818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CE1CB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F2FB90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D9E56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2F819317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D62756A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App Name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3F2C6B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97AE3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03F17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B532884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4611F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2C0B8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C3B30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B8041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4E2BD447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8F49DC5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App Description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553BD2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FE4DC6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E831A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C5FCD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5823CF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68CC2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6CF5D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212F9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33EBE5FC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27B7D84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Business Category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8AF3A3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BB1A76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6F2C0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8F9B33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5CD2D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A11731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A795C9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E3381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26CC2937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BE2B25C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Business Purpose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E16E01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D45FC7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F46FB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6DFE8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C9FBA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C7E62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D5074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85604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517BF59A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155E226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Business Processes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D18400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C1D6A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55BEF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D8C80F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3D7A0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B7E10C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56F77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60612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0594142F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B89E605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 xml:space="preserve">Business Org 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44A15D3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934087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3645C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20B1B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64DECE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8641B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793131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5059D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363EF03E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CD6F896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Business Owner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E0B5E17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25A32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EFC56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743AB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1FE1AF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C5E037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B80F3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2BF41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0CFC8777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793399D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App SME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1613A0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7FBC7E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31B10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6142E4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500D8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A22E9A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86A72B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6BF1E5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1E79D82C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EE5A41D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Update Frequency Required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AD5DC1A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69BD0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86228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E7F64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DFDC1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C0AE6C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43146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D72F6F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35CCF68E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366D36C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Data Sources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C99BFE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723D3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A3F81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D718DA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8533C5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3DDFA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BA80B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9E87494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75342636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31B868C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Analytical Functionality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055DFC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F35E1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6CA3F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BDC1DB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6DCD0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5F589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DD5700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3826C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4FE6BD7B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CAACCDE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Release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82462C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3CB0AF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7128E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3B318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E7314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5A3D9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0F9D10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AD4C71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7CEB5131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20008E6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Priority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6624B01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3E42AF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351627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43BE23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6280D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F6AE8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392177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69BAA9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6FC84956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A96C0CE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BI App Group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46F905A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01ADA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6FBB2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6BBF0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8D478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FE4F9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84091F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2BEA4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4BD14160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1B25F60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Current Reporting (Y/N)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301DEE2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D06B6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BB620F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1AB06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BEEBDC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F465D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F4F45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4F007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66FB2AE9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5C5D48B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lastRenderedPageBreak/>
              <w:t>Current Report ID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77BC14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9770E1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64D63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279AD1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F2AB1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89A79B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3CD5B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DE0DFE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37139503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CAA2641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Current Report Name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68A5DE3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54091D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92911F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A4326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12DD62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67CABD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7D960F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6A1E2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1C20B86B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5485B93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Current Report App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EDD4D1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0A3B8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9A8F9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82B29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0A7A4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013EA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CD25C4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2ECAA4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239B4742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E4F953F" w14:textId="1CCA27A2" w:rsidR="005162FD" w:rsidRPr="00BC4428" w:rsidRDefault="005162FD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 xml:space="preserve">Business </w:t>
            </w:r>
            <w:r w:rsidR="001C6A42"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Requirement</w:t>
            </w: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 xml:space="preserve"> ID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1D6A74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89B272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8F6BC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32652C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042CA4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56EDC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ED631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FFEF8C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3E584001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7097BC8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Comment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DE6219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664CF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A4AC6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76B61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35A0C7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6599C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C95CE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FEF70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28938C09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A9C4C7D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Created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92F475B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5D12FC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227DDF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439DAB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0471C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D8EA6A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9C451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123BF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22075DE0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F700152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Last Update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EF8EA4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3FF9F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465C1D8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CA1CA9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ABA6B24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AD2590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986C4DA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3ABA3D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5162FD" w:rsidRPr="002D77BC" w14:paraId="0E0B9892" w14:textId="77777777" w:rsidTr="004C2290">
        <w:trPr>
          <w:trHeight w:val="300"/>
        </w:trPr>
        <w:tc>
          <w:tcPr>
            <w:tcW w:w="27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FA91832" w14:textId="77777777" w:rsidR="005162FD" w:rsidRPr="00BC4428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</w:pPr>
            <w:r w:rsidRPr="00BC4428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US"/>
              </w:rPr>
              <w:t>Last Updated by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511FB05" w14:textId="77777777" w:rsidR="005162FD" w:rsidRPr="002D77BC" w:rsidRDefault="005162FD" w:rsidP="004C22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DD7EC3E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8F0946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D639AE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13B1711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F0BE05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B68D4C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E578163" w14:textId="77777777" w:rsidR="005162FD" w:rsidRPr="002D77BC" w:rsidRDefault="005162FD" w:rsidP="004C2290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</w:tbl>
    <w:p w14:paraId="537BEFD8" w14:textId="77777777" w:rsidR="005162FD" w:rsidRDefault="005162FD" w:rsidP="005162FD">
      <w:pPr>
        <w:pStyle w:val="NoSpacing"/>
      </w:pPr>
    </w:p>
    <w:p w14:paraId="5B7AD56D" w14:textId="061BC778" w:rsidR="0032761D" w:rsidRDefault="0032761D" w:rsidP="000A599B"/>
    <w:p w14:paraId="72C00575" w14:textId="77777777" w:rsidR="0032761D" w:rsidRDefault="0032761D">
      <w:r>
        <w:br w:type="page"/>
      </w:r>
    </w:p>
    <w:p w14:paraId="25C5F94F" w14:textId="2CE66E44" w:rsidR="00492AFD" w:rsidRPr="0032761D" w:rsidRDefault="00896069" w:rsidP="00BC4428">
      <w:pPr>
        <w:pStyle w:val="Heading1"/>
      </w:pPr>
      <w:bookmarkStart w:id="5" w:name="_Toc404527035"/>
      <w:bookmarkStart w:id="6" w:name="_Toc400277890"/>
      <w:r>
        <w:lastRenderedPageBreak/>
        <w:t xml:space="preserve">BI APPLICATION – </w:t>
      </w:r>
      <w:r w:rsidR="001C6A42">
        <w:t>ISSUES</w:t>
      </w:r>
      <w:bookmarkEnd w:id="5"/>
    </w:p>
    <w:tbl>
      <w:tblPr>
        <w:tblStyle w:val="TipTable"/>
        <w:tblW w:w="5014" w:type="pct"/>
        <w:tblLook w:val="04A0" w:firstRow="1" w:lastRow="0" w:firstColumn="1" w:lastColumn="0" w:noHBand="0" w:noVBand="1"/>
      </w:tblPr>
      <w:tblGrid>
        <w:gridCol w:w="648"/>
        <w:gridCol w:w="8738"/>
      </w:tblGrid>
      <w:tr w:rsidR="00492AFD" w:rsidRPr="00A94D14" w14:paraId="62C2B3F9" w14:textId="77777777" w:rsidTr="0049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14:paraId="36FA0372" w14:textId="77777777" w:rsidR="00492AFD" w:rsidRPr="00A94D14" w:rsidRDefault="00492AFD" w:rsidP="00492AFD">
            <w:pPr>
              <w:pStyle w:val="Icon"/>
              <w:rPr>
                <w:rFonts w:cs="Times New Roman"/>
                <w:sz w:val="20"/>
                <w:szCs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27F3B09" wp14:editId="4608B178">
                      <wp:extent cx="228600" cy="228600"/>
                      <wp:effectExtent l="0" t="0" r="0" b="0"/>
                      <wp:docPr id="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" name="Oval 1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0D01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fn6V0hQUAAO8RAAAOAAAAAAAAAAAAAAAAAC4CAABkcnMvZTJv&#10;RG9jLnhtbFBLAQItABQABgAIAAAAIQD4DCmZ2AAAAAMBAAAPAAAAAAAAAAAAAAAAAN8HAABkcnMv&#10;ZG93bnJldi54bWxQSwUGAAAAAAQABADzAAAA5AgAAAAA&#10;">
                      <v:oval id="Oval 1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dFjMIA&#10;AADbAAAADwAAAGRycy9kb3ducmV2LnhtbESPQWsCMRCF7wX/Qxiht5q1h8WuRhFF8VJLbX/AsBk3&#10;q5tJSNJ1/femUOhthvfmfW8Wq8F2oqcQW8cKppMCBHHtdMuNgu+v3csMREzIGjvHpOBOEVbL0dMC&#10;K+1u/En9KTUih3CsUIFJyVdSxtqQxThxnjhrZxcspryGRuqAtxxuO/laFKW02HImGPS0MVRfTz82&#10;Q4zvt36zb99mlprLx70Mx3dU6nk8rOcgEg3p3/x3fdC5fgm/v+QB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0WM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1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sHqcIA&#10;AADbAAAADwAAAGRycy9kb3ducmV2LnhtbERPyWrDMBC9F/oPYgq9NXIXsjhRQgkEfCokbsh1Yo0t&#10;U2tkJMVx+/VRodDbPN46q81oOzGQD61jBc+TDARx5XTLjYLPcvc0BxEissbOMSn4pgCb9f3dCnPt&#10;rryn4RAbkUI45KjAxNjnUobKkMUwcT1x4mrnLcYEfSO1x2sKt518ybKptNhyajDY09ZQ9XW4WAWn&#10;n2M5XHxpPmpfFG+L82nq61elHh/G9yWISGP8F/+5C53mz+D3l3S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wep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30630BA6" w14:textId="4BEC9493" w:rsidR="00492AFD" w:rsidRPr="00F65B1D" w:rsidRDefault="001C6A42" w:rsidP="0000078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BI application list is often stored in the same manner </w:t>
            </w:r>
            <w:r w:rsidR="0000078E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 BI application list</w:t>
            </w:r>
            <w:r w:rsidR="0000078E"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Some teams will use either issue tracking software package or a collaboration tool to manage issue lists.</w:t>
            </w:r>
          </w:p>
        </w:tc>
      </w:tr>
    </w:tbl>
    <w:p w14:paraId="023D9469" w14:textId="45C171C1" w:rsidR="00492AFD" w:rsidRDefault="00492AFD" w:rsidP="001C6A42">
      <w:pPr>
        <w:pStyle w:val="Heading3"/>
        <w:numPr>
          <w:ilvl w:val="0"/>
          <w:numId w:val="0"/>
        </w:numPr>
      </w:pP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492AFD" w14:paraId="3AB20B3B" w14:textId="77777777" w:rsidTr="0049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0F7331E6" w14:textId="77777777" w:rsidR="00492AFD" w:rsidRDefault="00492AFD" w:rsidP="00492AFD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5B65B956" wp14:editId="68840F73">
                      <wp:extent cx="228600" cy="228600"/>
                      <wp:effectExtent l="0" t="0" r="0" b="0"/>
                      <wp:docPr id="180" name="Group 18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1" name="Oval 18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18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2E73F9" id="Group 180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A7xvoofwUAAPYRAAAOAAAAAAAAAAAAAAAAAC4CAABkcnMvZTJvRG9jLnht&#10;bFBLAQItABQABgAIAAAAIQD4DCmZ2AAAAAMBAAAPAAAAAAAAAAAAAAAAANkHAABkcnMvZG93bnJl&#10;di54bWxQSwUGAAAAAAQABADzAAAA3ggAAAAA&#10;">
                      <v:oval id="Oval 18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B2cMA&#10;AADcAAAADwAAAGRycy9kb3ducmV2LnhtbESPQWsCMRCF7wX/Qxiht5rVg2xXoxRF8dKWqj9g2Ew3&#10;224mIYnr+u8bQehthvfmfW+W68F2oqcQW8cKppMCBHHtdMuNgvNp91KCiAlZY+eYFNwowno1elpi&#10;pd2Vv6g/pkbkEI4VKjAp+UrKWBuyGCfOE2ft2wWLKa+hkTrgNYfbTs6KYi4ttpwJBj1tDNW/x4vN&#10;EOP7rd/s29fSUvPzeZuHj3dU6nk8vC1AJBrSv/lxfdC5fjmF+zN5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xB2cMAAADc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8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yJ8IA&#10;AADcAAAADwAAAGRycy9kb3ducmV2LnhtbERP32vCMBB+F/Y/hBvsTdM5EdcZZQwGfRpoHb7emmtT&#10;1lxKEmu3v94Igm/38f289Xa0nRjIh9axgudZBoK4crrlRsGh/JyuQISIrLFzTAr+KMB28zBZY67d&#10;mXc07GMjUgiHHBWYGPtcylAZshhmridOXO28xZigb6T2eE7htpPzLFtKiy2nBoM9fRiqfvcnq+D4&#10;/10OJ1+ar9oXxeL157j09YtST4/j+xuISGO8i2/uQqf5qzlcn0kXyM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0rIn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514E0F69" w14:textId="0E9A86F5" w:rsidR="00492AFD" w:rsidRPr="00701654" w:rsidRDefault="00492AFD" w:rsidP="001C6A4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6A42">
              <w:rPr>
                <w:rFonts w:ascii="Times New Roman" w:hAnsi="Times New Roman" w:cs="Times New Roman"/>
                <w:sz w:val="24"/>
                <w:szCs w:val="24"/>
              </w:rPr>
              <w:t>the issues presented and how each was resolved.</w:t>
            </w:r>
          </w:p>
        </w:tc>
      </w:tr>
    </w:tbl>
    <w:p w14:paraId="4447F5F6" w14:textId="77777777" w:rsidR="00C153B8" w:rsidRDefault="00C153B8" w:rsidP="007E4BE0">
      <w:pPr>
        <w:pStyle w:val="NoSpacing"/>
      </w:pPr>
    </w:p>
    <w:p w14:paraId="59381CF9" w14:textId="77777777" w:rsidR="001C6A42" w:rsidRDefault="001C6A42" w:rsidP="007E4BE0">
      <w:pPr>
        <w:pStyle w:val="NoSpacing"/>
      </w:pPr>
    </w:p>
    <w:p w14:paraId="78F60BCC" w14:textId="0B646C86" w:rsidR="001C6A42" w:rsidRDefault="001C6A42" w:rsidP="001C6A4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BI Application List - Issues tracking</w:t>
      </w:r>
    </w:p>
    <w:tbl>
      <w:tblPr>
        <w:tblW w:w="9867" w:type="dxa"/>
        <w:tblLook w:val="04A0" w:firstRow="1" w:lastRow="0" w:firstColumn="1" w:lastColumn="0" w:noHBand="0" w:noVBand="1"/>
      </w:tblPr>
      <w:tblGrid>
        <w:gridCol w:w="552"/>
        <w:gridCol w:w="587"/>
        <w:gridCol w:w="710"/>
        <w:gridCol w:w="637"/>
        <w:gridCol w:w="637"/>
        <w:gridCol w:w="637"/>
        <w:gridCol w:w="957"/>
        <w:gridCol w:w="1107"/>
        <w:gridCol w:w="1168"/>
        <w:gridCol w:w="1107"/>
        <w:gridCol w:w="830"/>
        <w:gridCol w:w="938"/>
      </w:tblGrid>
      <w:tr w:rsidR="001C6A42" w:rsidRPr="001C6A42" w14:paraId="311E5101" w14:textId="77777777" w:rsidTr="001C6A42">
        <w:trPr>
          <w:trHeight w:val="780"/>
        </w:trPr>
        <w:tc>
          <w:tcPr>
            <w:tcW w:w="55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541BA97C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BI App ID</w:t>
            </w:r>
          </w:p>
        </w:tc>
        <w:tc>
          <w:tcPr>
            <w:tcW w:w="5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4441EDA9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BI Sub-App ID</w:t>
            </w:r>
          </w:p>
        </w:tc>
        <w:tc>
          <w:tcPr>
            <w:tcW w:w="71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304750A6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BI App Name</w:t>
            </w:r>
          </w:p>
        </w:tc>
        <w:tc>
          <w:tcPr>
            <w:tcW w:w="63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3AEDCB7E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Issue</w:t>
            </w:r>
          </w:p>
        </w:tc>
        <w:tc>
          <w:tcPr>
            <w:tcW w:w="63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4FA47CC9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Issue by</w:t>
            </w:r>
          </w:p>
        </w:tc>
        <w:tc>
          <w:tcPr>
            <w:tcW w:w="63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745406F4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Issue Date</w:t>
            </w:r>
          </w:p>
        </w:tc>
        <w:tc>
          <w:tcPr>
            <w:tcW w:w="95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569BB9F9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Assigned to</w:t>
            </w:r>
          </w:p>
        </w:tc>
        <w:tc>
          <w:tcPr>
            <w:tcW w:w="11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2F3A5EB3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Estimated Resolution Date</w:t>
            </w:r>
          </w:p>
        </w:tc>
        <w:tc>
          <w:tcPr>
            <w:tcW w:w="116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6D4FB950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Resolution Description</w:t>
            </w:r>
          </w:p>
        </w:tc>
        <w:tc>
          <w:tcPr>
            <w:tcW w:w="110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26852C6C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Resolution Approved by</w:t>
            </w:r>
          </w:p>
        </w:tc>
        <w:tc>
          <w:tcPr>
            <w:tcW w:w="83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bottom"/>
            <w:hideMark/>
          </w:tcPr>
          <w:p w14:paraId="5E05F689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Last Update</w:t>
            </w:r>
          </w:p>
        </w:tc>
        <w:tc>
          <w:tcPr>
            <w:tcW w:w="93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vAlign w:val="bottom"/>
            <w:hideMark/>
          </w:tcPr>
          <w:p w14:paraId="25CFD4AA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  <w:r w:rsidRPr="001C6A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  <w:t>Last Updated by</w:t>
            </w:r>
          </w:p>
        </w:tc>
      </w:tr>
      <w:tr w:rsidR="001C6A42" w:rsidRPr="001C6A42" w14:paraId="21E6EEB9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1665A2" w14:textId="77777777" w:rsidR="001C6A42" w:rsidRPr="001C6A42" w:rsidRDefault="001C6A42" w:rsidP="001C6A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D45E2A0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D13E7D2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FB13902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CE4D3C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19D28C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532FA1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FB1385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CCB68B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27C87F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E79395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hideMark/>
          </w:tcPr>
          <w:p w14:paraId="0B99AF4E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7F834F1E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360E934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7DF39FF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9C0B7C4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156A2A9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3AAF9AB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13911E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56FA8C5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7AA8B12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4A614F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27F495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82E0B0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hideMark/>
          </w:tcPr>
          <w:p w14:paraId="796A5672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403E4EDB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7F2DE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910E870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8B1CB5B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7D34485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EF8495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622F3E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5F31E6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AE27EE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E2B5F2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EF138B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ECD9F4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hideMark/>
          </w:tcPr>
          <w:p w14:paraId="216524B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2D7E6D3B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1640140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90B7FC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EEF202E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6B25230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207CE3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07FA29F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B8E8AE6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736AE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4D9E9FB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F1FA8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C24FDA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hideMark/>
          </w:tcPr>
          <w:p w14:paraId="32241676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5306BF35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6314B65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C264F2A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4B7C032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8551203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2A0BA62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B1B0B6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7916B66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0D200FF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37D016B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DAC23F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FED6AA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hideMark/>
          </w:tcPr>
          <w:p w14:paraId="5220E53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2A5280B8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E225A0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2CA4F01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645B813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BB37B29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F88879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3C6B8C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9AC3735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ECEE8F0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2CAFC4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03C24E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E5F885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hideMark/>
          </w:tcPr>
          <w:p w14:paraId="01FEE2E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77C2FA19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20E86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8105A0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C179CE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C6AB3E4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4842CC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DB6F7B4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F49A8A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7D8F17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8B3CBA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499924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28D6CE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hideMark/>
          </w:tcPr>
          <w:p w14:paraId="5696F1B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1CA2F2BF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01996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E65E14C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811040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35959F7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5DD361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270F6A2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2B27C5E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45A01F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C0AE03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184946C6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E2CDFC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hideMark/>
          </w:tcPr>
          <w:p w14:paraId="2A9120C5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6F6C57BA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247404F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7AF601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3C865C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6FB7D52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9037D0B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5E0E910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59CB0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FCE9892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3BFE86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4430584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A3773D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hideMark/>
          </w:tcPr>
          <w:p w14:paraId="0C63E59C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3D8AFAE4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6E7468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A747ABE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195B75F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7A88404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6DD526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3AE7E0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8249E44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FD86F7F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D3A17F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8B6BE8B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5B8A38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hideMark/>
          </w:tcPr>
          <w:p w14:paraId="276735E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  <w:tr w:rsidR="001C6A42" w:rsidRPr="001C6A42" w14:paraId="664ED6DB" w14:textId="77777777" w:rsidTr="001C6A42">
        <w:trPr>
          <w:trHeight w:val="300"/>
        </w:trPr>
        <w:tc>
          <w:tcPr>
            <w:tcW w:w="55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C7C3DD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5B1B040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CC38594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23E8620C" w14:textId="77777777" w:rsidR="001C6A42" w:rsidRPr="001C6A42" w:rsidRDefault="001C6A42" w:rsidP="001C6A42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250633C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6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79FC8BAA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5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6886F211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1C015304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79DA75F3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11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4CEBDFA4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8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hideMark/>
          </w:tcPr>
          <w:p w14:paraId="0FEF73DE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  <w:tc>
          <w:tcPr>
            <w:tcW w:w="93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hideMark/>
          </w:tcPr>
          <w:p w14:paraId="703CC497" w14:textId="77777777" w:rsidR="001C6A42" w:rsidRPr="001C6A42" w:rsidRDefault="001C6A42" w:rsidP="001C6A42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lang w:eastAsia="en-US"/>
              </w:rPr>
            </w:pPr>
          </w:p>
        </w:tc>
      </w:tr>
    </w:tbl>
    <w:p w14:paraId="3DABA661" w14:textId="77777777" w:rsidR="00492AFD" w:rsidRPr="00FD156E" w:rsidRDefault="00492AFD" w:rsidP="007E4BE0">
      <w:pPr>
        <w:pStyle w:val="NoSpacing"/>
      </w:pPr>
    </w:p>
    <w:p w14:paraId="06C5450F" w14:textId="77777777" w:rsidR="000177C7" w:rsidRDefault="000177C7" w:rsidP="007E4BE0">
      <w:pPr>
        <w:pStyle w:val="NoSpacing"/>
      </w:pPr>
    </w:p>
    <w:p w14:paraId="559087F2" w14:textId="77777777" w:rsidR="00477085" w:rsidRDefault="00477085" w:rsidP="007E4BE0">
      <w:pPr>
        <w:pStyle w:val="NoSpacing"/>
      </w:pPr>
    </w:p>
    <w:p w14:paraId="5BE03496" w14:textId="77777777" w:rsidR="00F56BE5" w:rsidRDefault="00F56BE5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bookmarkStart w:id="7" w:name="_Toc400277895"/>
      <w:bookmarkEnd w:id="6"/>
      <w:r>
        <w:br w:type="page"/>
      </w:r>
    </w:p>
    <w:p w14:paraId="5CBF015C" w14:textId="77777777" w:rsidR="00C70B36" w:rsidRDefault="00AF0E7C" w:rsidP="00ED50B2">
      <w:pPr>
        <w:pStyle w:val="Heading1"/>
      </w:pPr>
      <w:bookmarkStart w:id="8" w:name="_Toc404527036"/>
      <w:bookmarkEnd w:id="7"/>
      <w:r>
        <w:lastRenderedPageBreak/>
        <w:t>Approvals</w:t>
      </w:r>
      <w:bookmarkEnd w:id="8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648"/>
        <w:gridCol w:w="8738"/>
      </w:tblGrid>
      <w:tr w:rsidR="00D00323" w:rsidRPr="00A94D14" w14:paraId="5CE425CD" w14:textId="77777777" w:rsidTr="0067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9" w:name="ThisText"/>
          <w:bookmarkEnd w:id="9"/>
          <w:p w14:paraId="26A4128C" w14:textId="77777777" w:rsidR="00D00323" w:rsidRPr="00A94D14" w:rsidRDefault="00D00323" w:rsidP="006700CE">
            <w:pPr>
              <w:pStyle w:val="Icon"/>
              <w:rPr>
                <w:rFonts w:cs="Times New Roman"/>
                <w:sz w:val="20"/>
                <w:szCs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3ED098F0" wp14:editId="6387FE03">
                      <wp:extent cx="228600" cy="228600"/>
                      <wp:effectExtent l="0" t="0" r="0" b="0"/>
                      <wp:docPr id="3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" name="Oval 3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3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EAFB0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FsCx0oMFAADwEQAADgAAAAAAAAAAAAAAAAAuAgAAZHJzL2Uyb0Rv&#10;Yy54bWxQSwECLQAUAAYACAAAACEA+AwpmdgAAAADAQAADwAAAAAAAAAAAAAAAADdBwAAZHJzL2Rv&#10;d25yZXYueG1sUEsFBgAAAAAEAAQA8wAAAOIIAAAAAA==&#10;">
                      <v:oval id="Oval 3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BmMEA&#10;AADbAAAADwAAAGRycy9kb3ducmV2LnhtbESP3WoCMRCF7wu+QxihdzVrC2JXo4hS6U0tVR9g2Iyb&#10;1c0kJHFd374pCL08nJ+PM1/2thUdhdg4VjAeFSCIK6cbrhUcDx8vUxAxIWtsHZOCO0VYLgZPcyy1&#10;u/EPdftUizzCsUQFJiVfShkrQxbjyHni7J1csJiyDLXUAW953LbytSgm0mLDmWDQ09pQddlfbYYY&#10;3238etu8Ty3V5+/7JOy+UKnnYb+agUjUp//wo/2pFbyN4e9L/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bgZj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gJcQA&#10;AADbAAAADwAAAGRycy9kb3ducmV2LnhtbESPQWvCQBSE74X+h+UVvNVNq5U2dZUiCDkJNS1eX7Mv&#10;2dDs27C7xuivdwsFj8PMfMMs16PtxEA+tI4VPE0zEMSV0y03Cr7K7eMriBCRNXaOScGZAqxX93dL&#10;zLU78ScN+9iIBOGQowITY59LGSpDFsPU9cTJq523GJP0jdQeTwluO/mcZQtpseW0YLCnjaHqd3+0&#10;Cg6X73I4+tLsal8U87efw8LXM6UmD+PHO4hIY7yF/9uFVjB7gb8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YCX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14:paraId="7F683C74" w14:textId="3E3C8DE4" w:rsidR="00D00323" w:rsidRPr="00B87679" w:rsidRDefault="00D003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It is a best practice to obtain sign-off 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approval of </w:t>
            </w:r>
            <w:r w:rsid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each project milestone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. An organization’s policies and culture will dictate who the approvers </w:t>
            </w:r>
            <w:r w:rsidR="00BB081C">
              <w:rPr>
                <w:rFonts w:ascii="Times New Roman" w:hAnsi="Times New Roman" w:cs="Times New Roman"/>
                <w:i w:val="0"/>
                <w:sz w:val="24"/>
                <w:szCs w:val="24"/>
              </w:rPr>
              <w:t>are,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but typically the sponsors </w:t>
            </w:r>
            <w:r w:rsidR="00BB081C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="00BB081C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key stakeholders are included.</w:t>
            </w:r>
          </w:p>
        </w:tc>
      </w:tr>
    </w:tbl>
    <w:tbl>
      <w:tblPr>
        <w:tblStyle w:val="GridTable6Colorful"/>
        <w:tblpPr w:leftFromText="180" w:rightFromText="180" w:vertAnchor="text" w:tblpY="640"/>
        <w:tblW w:w="4955" w:type="pct"/>
        <w:tblLook w:val="04A0" w:firstRow="1" w:lastRow="0" w:firstColumn="1" w:lastColumn="0" w:noHBand="0" w:noVBand="1"/>
        <w:tblDescription w:val="Cash flow table"/>
      </w:tblPr>
      <w:tblGrid>
        <w:gridCol w:w="3595"/>
        <w:gridCol w:w="4411"/>
        <w:gridCol w:w="1260"/>
      </w:tblGrid>
      <w:tr w:rsidR="00D00323" w:rsidRPr="00E73FCF" w14:paraId="0F8D6862" w14:textId="77777777" w:rsidTr="00D0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378B0676" w14:textId="77777777" w:rsidR="00D00323" w:rsidRPr="00D00323" w:rsidRDefault="00D00323" w:rsidP="00D00323">
            <w:pPr>
              <w:rPr>
                <w:szCs w:val="24"/>
              </w:rPr>
            </w:pPr>
            <w:r w:rsidRPr="00D00323">
              <w:rPr>
                <w:szCs w:val="24"/>
              </w:rPr>
              <w:t>Title</w:t>
            </w:r>
          </w:p>
        </w:tc>
        <w:tc>
          <w:tcPr>
            <w:tcW w:w="2380" w:type="pct"/>
          </w:tcPr>
          <w:p w14:paraId="6B83A04D" w14:textId="77777777" w:rsidR="00D00323" w:rsidRPr="00D00323" w:rsidRDefault="00D00323" w:rsidP="00D00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Name</w:t>
            </w:r>
          </w:p>
        </w:tc>
        <w:tc>
          <w:tcPr>
            <w:tcW w:w="680" w:type="pct"/>
          </w:tcPr>
          <w:p w14:paraId="33A99618" w14:textId="77777777"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Approval</w:t>
            </w:r>
          </w:p>
          <w:p w14:paraId="0BEFF4C2" w14:textId="77777777"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Date</w:t>
            </w:r>
          </w:p>
        </w:tc>
      </w:tr>
      <w:tr w:rsidR="00D00323" w14:paraId="45B75027" w14:textId="77777777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3EEA2A07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385B31C0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1D90591C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0" w:name="ApprovalDate"/>
            <w:bookmarkEnd w:id="10"/>
          </w:p>
        </w:tc>
      </w:tr>
      <w:tr w:rsidR="00D00323" w14:paraId="69956D32" w14:textId="77777777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248ABEDD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79C8DDD4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  <w:vAlign w:val="bottom"/>
          </w:tcPr>
          <w:p w14:paraId="29F2FB0A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14:paraId="343F2E2B" w14:textId="77777777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248B0AB5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052678AE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2FF06428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14:paraId="7538D1FB" w14:textId="77777777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76DB0714" w14:textId="77777777"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4BAB73D7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0B87D667" w14:textId="77777777"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14:paraId="049F0C1F" w14:textId="77777777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14:paraId="1FDC7C9A" w14:textId="77777777" w:rsidR="00D00323" w:rsidRPr="002001C2" w:rsidRDefault="00D00323" w:rsidP="00D00323">
            <w:pPr>
              <w:pStyle w:val="ListParagraph"/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14:paraId="68A4E181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14:paraId="186C0F98" w14:textId="77777777"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64A0A2D4" w14:textId="77777777" w:rsidR="00B83272" w:rsidRDefault="00B83272" w:rsidP="005C3EA1"/>
    <w:p w14:paraId="0193873F" w14:textId="77777777" w:rsidR="00B83272" w:rsidRPr="00B83272" w:rsidRDefault="00B83272" w:rsidP="00B83272"/>
    <w:p w14:paraId="13B82267" w14:textId="77777777" w:rsidR="00B83272" w:rsidRDefault="00B83272" w:rsidP="00B83272">
      <w:pPr>
        <w:tabs>
          <w:tab w:val="left" w:pos="945"/>
        </w:tabs>
      </w:pPr>
      <w:r>
        <w:tab/>
      </w:r>
    </w:p>
    <w:sectPr w:rsidR="00B83272" w:rsidSect="00A94D14"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932F2" w14:textId="77777777" w:rsidR="000B3455" w:rsidRDefault="000B3455">
      <w:pPr>
        <w:spacing w:after="0" w:line="240" w:lineRule="auto"/>
      </w:pPr>
      <w:r>
        <w:separator/>
      </w:r>
    </w:p>
    <w:p w14:paraId="2C142C1B" w14:textId="77777777" w:rsidR="000B3455" w:rsidRDefault="000B3455"/>
  </w:endnote>
  <w:endnote w:type="continuationSeparator" w:id="0">
    <w:p w14:paraId="453ABEC1" w14:textId="77777777" w:rsidR="000B3455" w:rsidRDefault="000B3455">
      <w:pPr>
        <w:spacing w:after="0" w:line="240" w:lineRule="auto"/>
      </w:pPr>
      <w:r>
        <w:continuationSeparator/>
      </w:r>
    </w:p>
    <w:p w14:paraId="79B4CF8C" w14:textId="77777777" w:rsidR="000B3455" w:rsidRDefault="000B3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AEC16" w14:textId="77777777" w:rsidR="00492AFD" w:rsidRDefault="00492AFD" w:rsidP="0065144A">
    <w:pPr>
      <w:pStyle w:val="Header"/>
      <w:rPr>
        <w:noProof/>
      </w:rPr>
    </w:pPr>
  </w:p>
  <w:p w14:paraId="74CFBF96" w14:textId="77777777" w:rsidR="00492AFD" w:rsidRPr="00F566F9" w:rsidRDefault="00492AFD" w:rsidP="00F566F9">
    <w:pPr>
      <w:pStyle w:val="Header"/>
      <w:rPr>
        <w:rFonts w:ascii="Arial" w:hAnsi="Arial" w:cs="Arial"/>
        <w:sz w:val="20"/>
      </w:rPr>
    </w:pP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FE2EF" wp14:editId="0891C9E9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68071" id="Straight Connecto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FBB660" wp14:editId="62906CB2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4E100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Na8pvQbAgAANw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  <w:sz w:val="20"/>
      </w:rPr>
      <w:t xml:space="preserve">Business Intelligence Guidebook: From Data Integration to Analytics           </w:t>
    </w:r>
    <w:r>
      <w:rPr>
        <w:rFonts w:ascii="Arial" w:hAnsi="Arial" w:cs="Arial"/>
        <w:sz w:val="20"/>
      </w:rPr>
      <w:t xml:space="preserve">                         </w:t>
    </w:r>
    <w:r w:rsidRPr="00F566F9">
      <w:rPr>
        <w:rFonts w:ascii="Arial" w:hAnsi="Arial" w:cs="Arial"/>
        <w:sz w:val="20"/>
      </w:rPr>
      <w:t xml:space="preserve">Page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PAGE   \* MERGEFORMAT </w:instrText>
    </w:r>
    <w:r w:rsidRPr="00F566F9">
      <w:rPr>
        <w:rFonts w:ascii="Arial" w:hAnsi="Arial" w:cs="Arial"/>
        <w:sz w:val="20"/>
      </w:rPr>
      <w:fldChar w:fldCharType="separate"/>
    </w:r>
    <w:r w:rsidR="00C01029">
      <w:rPr>
        <w:rFonts w:ascii="Arial" w:hAnsi="Arial" w:cs="Arial"/>
        <w:noProof/>
        <w:sz w:val="20"/>
      </w:rPr>
      <w:t>7</w:t>
    </w:r>
    <w:r w:rsidRPr="00F566F9">
      <w:rPr>
        <w:rFonts w:ascii="Arial" w:hAnsi="Arial" w:cs="Arial"/>
        <w:sz w:val="20"/>
      </w:rPr>
      <w:fldChar w:fldCharType="end"/>
    </w:r>
    <w:r w:rsidRPr="00F566F9">
      <w:rPr>
        <w:rFonts w:ascii="Arial" w:hAnsi="Arial" w:cs="Arial"/>
        <w:sz w:val="20"/>
      </w:rPr>
      <w:t xml:space="preserve"> of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NUMPAGES   \* MERGEFORMAT </w:instrText>
    </w:r>
    <w:r w:rsidRPr="00F566F9">
      <w:rPr>
        <w:rFonts w:ascii="Arial" w:hAnsi="Arial" w:cs="Arial"/>
        <w:sz w:val="20"/>
      </w:rPr>
      <w:fldChar w:fldCharType="separate"/>
    </w:r>
    <w:r w:rsidR="00C01029">
      <w:rPr>
        <w:rFonts w:ascii="Arial" w:hAnsi="Arial" w:cs="Arial"/>
        <w:noProof/>
        <w:sz w:val="20"/>
      </w:rPr>
      <w:t>7</w:t>
    </w:r>
    <w:r w:rsidRPr="00F566F9">
      <w:rPr>
        <w:rFonts w:ascii="Arial" w:hAnsi="Arial" w:cs="Arial"/>
        <w:sz w:val="20"/>
      </w:rPr>
      <w:fldChar w:fldCharType="end"/>
    </w:r>
  </w:p>
  <w:p w14:paraId="60F5D527" w14:textId="77777777" w:rsidR="00492AFD" w:rsidRPr="00007FFE" w:rsidRDefault="00492AFD" w:rsidP="00F566F9">
    <w:pPr>
      <w:pStyle w:val="Header"/>
      <w:rPr>
        <w:rFonts w:ascii="Arial" w:hAnsi="Arial" w:cs="Arial"/>
      </w:rPr>
    </w:pPr>
    <w:r w:rsidRPr="00F566F9">
      <w:rPr>
        <w:rFonts w:ascii="Arial" w:hAnsi="Arial" w:cs="Arial"/>
        <w:i/>
        <w:sz w:val="20"/>
      </w:rPr>
      <w:t>© Athena IT Solutions, All Rights Reserved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51FF1627" w14:textId="77777777" w:rsidR="00492AFD" w:rsidRDefault="00492A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BF6D4" w14:textId="77777777" w:rsidR="00492AFD" w:rsidRDefault="00492AFD" w:rsidP="00EB6EE4">
    <w:pPr>
      <w:pStyle w:val="Header"/>
      <w:rPr>
        <w:rFonts w:ascii="Arial" w:hAnsi="Arial" w:cs="Arial"/>
      </w:rPr>
    </w:pPr>
    <w:r>
      <w:rPr>
        <w:b/>
        <w:i/>
        <w:noProof/>
        <w:sz w:val="32"/>
        <w:lang w:eastAsia="en-US"/>
      </w:rPr>
      <w:drawing>
        <wp:anchor distT="0" distB="0" distL="114300" distR="114300" simplePos="0" relativeHeight="251674624" behindDoc="0" locked="0" layoutInCell="1" allowOverlap="1" wp14:anchorId="7A3E29D6" wp14:editId="3DD7E7A9">
          <wp:simplePos x="0" y="0"/>
          <wp:positionH relativeFrom="column">
            <wp:posOffset>5010150</wp:posOffset>
          </wp:positionH>
          <wp:positionV relativeFrom="paragraph">
            <wp:posOffset>-198755</wp:posOffset>
          </wp:positionV>
          <wp:extent cx="1323975" cy="352425"/>
          <wp:effectExtent l="0" t="0" r="9525" b="9525"/>
          <wp:wrapThrough wrapText="bothSides">
            <wp:wrapPolygon edited="0">
              <wp:start x="0" y="0"/>
              <wp:lineTo x="0" y="21016"/>
              <wp:lineTo x="21445" y="21016"/>
              <wp:lineTo x="21445" y="0"/>
              <wp:lineTo x="0" y="0"/>
            </wp:wrapPolygon>
          </wp:wrapThrough>
          <wp:docPr id="44" name="Picture 4" descr="athena-it-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hena-it-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DF0E0C" wp14:editId="6E2A990E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B393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14:paraId="6698FFED" w14:textId="77777777" w:rsidR="00492AFD" w:rsidRPr="00F566F9" w:rsidRDefault="00492AFD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 xml:space="preserve">© </w:t>
    </w:r>
    <w:r>
      <w:rPr>
        <w:rFonts w:ascii="Arial" w:hAnsi="Arial" w:cs="Arial"/>
        <w:i/>
        <w:sz w:val="20"/>
      </w:rPr>
      <w:t xml:space="preserve">2014, </w:t>
    </w:r>
    <w:r w:rsidRPr="00F566F9">
      <w:rPr>
        <w:rFonts w:ascii="Arial" w:hAnsi="Arial" w:cs="Arial"/>
        <w:i/>
        <w:sz w:val="20"/>
      </w:rPr>
      <w:t>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76C9" w14:textId="77777777" w:rsidR="00492AFD" w:rsidRDefault="00492AFD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747B171" wp14:editId="746F3309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C83EA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Cxa9jkbAgAANQ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14:paraId="0495D9DC" w14:textId="77777777" w:rsidR="00492AFD" w:rsidRPr="00F566F9" w:rsidRDefault="00492AFD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>© 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D3517" w14:textId="77777777" w:rsidR="000B3455" w:rsidRDefault="000B3455">
      <w:pPr>
        <w:spacing w:after="0" w:line="240" w:lineRule="auto"/>
      </w:pPr>
      <w:r>
        <w:separator/>
      </w:r>
    </w:p>
    <w:p w14:paraId="3D3A8A46" w14:textId="77777777" w:rsidR="000B3455" w:rsidRDefault="000B3455"/>
  </w:footnote>
  <w:footnote w:type="continuationSeparator" w:id="0">
    <w:p w14:paraId="289F3166" w14:textId="77777777" w:rsidR="000B3455" w:rsidRDefault="000B3455">
      <w:pPr>
        <w:spacing w:after="0" w:line="240" w:lineRule="auto"/>
      </w:pPr>
      <w:r>
        <w:continuationSeparator/>
      </w:r>
    </w:p>
    <w:p w14:paraId="7E36D5AA" w14:textId="77777777" w:rsidR="000B3455" w:rsidRDefault="000B34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3E70A" w14:textId="688DA244" w:rsidR="00492AFD" w:rsidRPr="00007FFE" w:rsidRDefault="00492AFD">
    <w:pPr>
      <w:pStyle w:val="Header"/>
      <w:rPr>
        <w:rFonts w:ascii="Arial" w:hAnsi="Arial" w:cs="Arial"/>
      </w:rPr>
    </w:pPr>
    <w:r w:rsidRPr="00007FFE">
      <w:rPr>
        <w:rFonts w:ascii="Arial" w:hAnsi="Arial" w:cs="Arial"/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36D601" wp14:editId="1ABCE312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B0F95" id="Straight Connector 6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 w:rsidRPr="00AE4BC2">
      <w:t xml:space="preserve"> </w:t>
    </w:r>
    <w:r w:rsidRPr="00AE4BC2">
      <w:rPr>
        <w:rFonts w:ascii="Arial" w:hAnsi="Arial" w:cs="Arial"/>
      </w:rPr>
      <w:t xml:space="preserve">BI Application </w:t>
    </w:r>
    <w:r w:rsidR="005162FD">
      <w:rPr>
        <w:rFonts w:ascii="Arial" w:hAnsi="Arial" w:cs="Arial"/>
      </w:rPr>
      <w:t>List</w:t>
    </w:r>
    <w:r>
      <w:rPr>
        <w:rFonts w:ascii="Arial" w:hAnsi="Arial" w:cs="Arial"/>
      </w:rPr>
      <w:t>,</w:t>
    </w:r>
    <w:r w:rsidRPr="00AE4BC2">
      <w:rPr>
        <w:rFonts w:ascii="Arial" w:hAnsi="Arial" w:cs="Arial"/>
      </w:rPr>
      <w:t xml:space="preserve"> </w:t>
    </w:r>
    <w:r>
      <w:rPr>
        <w:rFonts w:ascii="Arial" w:hAnsi="Arial" w:cs="Arial"/>
      </w:rPr>
      <w:t>[Project Name]</w:t>
    </w:r>
    <w:r>
      <w:rPr>
        <w:rFonts w:ascii="Arial" w:hAnsi="Arial" w:cs="Arial"/>
      </w:rPr>
      <w:tab/>
    </w:r>
    <w:sdt>
      <w:sdtPr>
        <w:alias w:val="Select Document Date"/>
        <w:tag w:val=""/>
        <w:id w:val="337354665"/>
        <w:placeholder>
          <w:docPart w:val="8DB694BB2D874C19AD097C302101E3A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color w:val="FF0000"/>
        <w:date>
          <w:dateFormat w:val="MMMM yyyy"/>
          <w:lid w:val="en-US"/>
          <w:storeMappedDataAs w:val="dateTime"/>
          <w:calendar w:val="gregorian"/>
        </w:date>
      </w:sdtPr>
      <w:sdtEndPr/>
      <w:sdtContent>
        <w:r>
          <w:t>[Select Date]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E52DA" w14:textId="77777777" w:rsidR="00492AFD" w:rsidRDefault="00492AFD">
    <w:pPr>
      <w:pStyle w:val="Header"/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A6D11D" wp14:editId="6FB12750">
              <wp:simplePos x="0" y="0"/>
              <wp:positionH relativeFrom="margi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F5D2A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6.5pt" to="7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" strokecolor="black [3213]" strokeweight=".2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B956" w14:textId="77777777" w:rsidR="00492AFD" w:rsidRPr="00E40D50" w:rsidRDefault="00492AFD" w:rsidP="00EB6EE4">
    <w:pPr>
      <w:pStyle w:val="Header"/>
      <w:rPr>
        <w:rFonts w:ascii="Arial" w:hAnsi="Arial" w:cs="Arial"/>
      </w:rPr>
    </w:pPr>
    <w:r w:rsidRPr="00E40D50">
      <w:rPr>
        <w:rFonts w:ascii="Arial" w:hAnsi="Arial" w:cs="Arial"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3E9EDA" wp14:editId="4460F945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510D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E40D50">
      <w:rPr>
        <w:rFonts w:ascii="Arial" w:hAnsi="Arial" w:cs="Arial"/>
      </w:rPr>
      <w:t>Business Requirements Template</w:t>
    </w:r>
    <w:r w:rsidRPr="00E40D50">
      <w:rPr>
        <w:rFonts w:ascii="Arial" w:hAnsi="Arial" w:cs="Arial"/>
      </w:rPr>
      <w:tab/>
    </w:r>
    <w:r w:rsidRPr="00E40D50">
      <w:rPr>
        <w:rFonts w:ascii="Arial" w:hAnsi="Arial" w:cs="Arial"/>
      </w:rPr>
      <w:tab/>
    </w:r>
  </w:p>
  <w:p w14:paraId="106F1C32" w14:textId="77777777" w:rsidR="00492AFD" w:rsidRDefault="00492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CF6"/>
    <w:multiLevelType w:val="hybridMultilevel"/>
    <w:tmpl w:val="3FA6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1133"/>
    <w:multiLevelType w:val="hybridMultilevel"/>
    <w:tmpl w:val="5CE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47CD"/>
    <w:multiLevelType w:val="hybridMultilevel"/>
    <w:tmpl w:val="68AE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D4234"/>
    <w:multiLevelType w:val="hybridMultilevel"/>
    <w:tmpl w:val="0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49D3"/>
    <w:multiLevelType w:val="hybridMultilevel"/>
    <w:tmpl w:val="D2385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9B6C94"/>
    <w:multiLevelType w:val="hybridMultilevel"/>
    <w:tmpl w:val="B8B0B3AA"/>
    <w:lvl w:ilvl="0" w:tplc="0862F0E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8B5F96"/>
    <w:multiLevelType w:val="hybridMultilevel"/>
    <w:tmpl w:val="B25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573BF"/>
    <w:multiLevelType w:val="hybridMultilevel"/>
    <w:tmpl w:val="5C1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F3810"/>
    <w:multiLevelType w:val="hybridMultilevel"/>
    <w:tmpl w:val="D9E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91A3E"/>
    <w:multiLevelType w:val="hybridMultilevel"/>
    <w:tmpl w:val="CCB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E4639"/>
    <w:multiLevelType w:val="hybridMultilevel"/>
    <w:tmpl w:val="7270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47E98"/>
    <w:multiLevelType w:val="hybridMultilevel"/>
    <w:tmpl w:val="E67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C745C"/>
    <w:multiLevelType w:val="hybridMultilevel"/>
    <w:tmpl w:val="4270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D7EE4"/>
    <w:multiLevelType w:val="hybridMultilevel"/>
    <w:tmpl w:val="836C3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805B9"/>
    <w:multiLevelType w:val="hybridMultilevel"/>
    <w:tmpl w:val="92A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0296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467A3B"/>
    <w:multiLevelType w:val="hybridMultilevel"/>
    <w:tmpl w:val="ECD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230300"/>
    <w:multiLevelType w:val="hybridMultilevel"/>
    <w:tmpl w:val="75F4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A26CB"/>
    <w:multiLevelType w:val="hybridMultilevel"/>
    <w:tmpl w:val="C8C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33E82"/>
    <w:multiLevelType w:val="hybridMultilevel"/>
    <w:tmpl w:val="6E62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61989"/>
    <w:multiLevelType w:val="hybridMultilevel"/>
    <w:tmpl w:val="9316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F08CE"/>
    <w:multiLevelType w:val="hybridMultilevel"/>
    <w:tmpl w:val="ECEC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D8601B"/>
    <w:multiLevelType w:val="hybridMultilevel"/>
    <w:tmpl w:val="4AC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328C0"/>
    <w:multiLevelType w:val="hybridMultilevel"/>
    <w:tmpl w:val="0BE80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1240CD"/>
    <w:multiLevelType w:val="hybridMultilevel"/>
    <w:tmpl w:val="7A0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B2D3D"/>
    <w:multiLevelType w:val="hybridMultilevel"/>
    <w:tmpl w:val="84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C69B8"/>
    <w:multiLevelType w:val="hybridMultilevel"/>
    <w:tmpl w:val="16C4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666E1"/>
    <w:multiLevelType w:val="hybridMultilevel"/>
    <w:tmpl w:val="5A0A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83B42"/>
    <w:multiLevelType w:val="hybridMultilevel"/>
    <w:tmpl w:val="1C60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264428"/>
    <w:multiLevelType w:val="hybridMultilevel"/>
    <w:tmpl w:val="E12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CB2AFD"/>
    <w:multiLevelType w:val="hybridMultilevel"/>
    <w:tmpl w:val="AEC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261F4"/>
    <w:multiLevelType w:val="hybridMultilevel"/>
    <w:tmpl w:val="AA2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0AEA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C793C"/>
    <w:multiLevelType w:val="hybridMultilevel"/>
    <w:tmpl w:val="047ED236"/>
    <w:lvl w:ilvl="0" w:tplc="456A5B74">
      <w:numFmt w:val="bullet"/>
      <w:lvlText w:val="•"/>
      <w:lvlJc w:val="left"/>
      <w:pPr>
        <w:ind w:left="1080" w:hanging="720"/>
      </w:pPr>
      <w:rPr>
        <w:rFonts w:ascii="Century Gothic" w:eastAsiaTheme="majorEastAsia" w:hAnsi="Century Gothic" w:cstheme="majorBidi" w:hint="default"/>
      </w:rPr>
    </w:lvl>
    <w:lvl w:ilvl="1" w:tplc="F2902260">
      <w:numFmt w:val="bullet"/>
      <w:lvlText w:val=""/>
      <w:lvlJc w:val="left"/>
      <w:pPr>
        <w:ind w:left="1800" w:hanging="72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900507"/>
    <w:multiLevelType w:val="hybridMultilevel"/>
    <w:tmpl w:val="3F3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A4998"/>
    <w:multiLevelType w:val="hybridMultilevel"/>
    <w:tmpl w:val="2DD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18"/>
  </w:num>
  <w:num w:numId="5">
    <w:abstractNumId w:val="6"/>
  </w:num>
  <w:num w:numId="6">
    <w:abstractNumId w:val="34"/>
  </w:num>
  <w:num w:numId="7">
    <w:abstractNumId w:val="28"/>
  </w:num>
  <w:num w:numId="8">
    <w:abstractNumId w:val="17"/>
  </w:num>
  <w:num w:numId="9">
    <w:abstractNumId w:val="3"/>
  </w:num>
  <w:num w:numId="10">
    <w:abstractNumId w:val="16"/>
  </w:num>
  <w:num w:numId="11">
    <w:abstractNumId w:val="26"/>
  </w:num>
  <w:num w:numId="12">
    <w:abstractNumId w:val="20"/>
  </w:num>
  <w:num w:numId="13">
    <w:abstractNumId w:val="33"/>
  </w:num>
  <w:num w:numId="14">
    <w:abstractNumId w:val="27"/>
  </w:num>
  <w:num w:numId="15">
    <w:abstractNumId w:val="1"/>
  </w:num>
  <w:num w:numId="16">
    <w:abstractNumId w:val="14"/>
  </w:num>
  <w:num w:numId="17">
    <w:abstractNumId w:val="30"/>
  </w:num>
  <w:num w:numId="18">
    <w:abstractNumId w:val="13"/>
  </w:num>
  <w:num w:numId="19">
    <w:abstractNumId w:val="2"/>
  </w:num>
  <w:num w:numId="20">
    <w:abstractNumId w:val="36"/>
  </w:num>
  <w:num w:numId="21">
    <w:abstractNumId w:val="10"/>
  </w:num>
  <w:num w:numId="22">
    <w:abstractNumId w:val="19"/>
  </w:num>
  <w:num w:numId="23">
    <w:abstractNumId w:val="0"/>
  </w:num>
  <w:num w:numId="24">
    <w:abstractNumId w:val="7"/>
  </w:num>
  <w:num w:numId="25">
    <w:abstractNumId w:val="8"/>
  </w:num>
  <w:num w:numId="26">
    <w:abstractNumId w:val="24"/>
  </w:num>
  <w:num w:numId="27">
    <w:abstractNumId w:val="4"/>
  </w:num>
  <w:num w:numId="28">
    <w:abstractNumId w:val="5"/>
  </w:num>
  <w:num w:numId="29">
    <w:abstractNumId w:val="35"/>
  </w:num>
  <w:num w:numId="30">
    <w:abstractNumId w:val="31"/>
  </w:num>
  <w:num w:numId="31">
    <w:abstractNumId w:val="21"/>
  </w:num>
  <w:num w:numId="32">
    <w:abstractNumId w:val="12"/>
  </w:num>
  <w:num w:numId="33">
    <w:abstractNumId w:val="9"/>
  </w:num>
  <w:num w:numId="34">
    <w:abstractNumId w:val="32"/>
  </w:num>
  <w:num w:numId="35">
    <w:abstractNumId w:val="23"/>
  </w:num>
  <w:num w:numId="36">
    <w:abstractNumId w:val="29"/>
  </w:num>
  <w:num w:numId="3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k sherman">
    <w15:presenceInfo w15:providerId="Windows Live" w15:userId="53a99b6dc1f6c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E"/>
    <w:rsid w:val="0000078E"/>
    <w:rsid w:val="00007FFE"/>
    <w:rsid w:val="000177C7"/>
    <w:rsid w:val="00051AE1"/>
    <w:rsid w:val="000727C0"/>
    <w:rsid w:val="00075AF2"/>
    <w:rsid w:val="000A599B"/>
    <w:rsid w:val="000A610F"/>
    <w:rsid w:val="000B3455"/>
    <w:rsid w:val="000B6811"/>
    <w:rsid w:val="000D44DF"/>
    <w:rsid w:val="000F0342"/>
    <w:rsid w:val="00145E2D"/>
    <w:rsid w:val="00192DC3"/>
    <w:rsid w:val="00193B43"/>
    <w:rsid w:val="001A0611"/>
    <w:rsid w:val="001B36DE"/>
    <w:rsid w:val="001C6A42"/>
    <w:rsid w:val="001D530E"/>
    <w:rsid w:val="002001C2"/>
    <w:rsid w:val="00207161"/>
    <w:rsid w:val="002148C1"/>
    <w:rsid w:val="00236197"/>
    <w:rsid w:val="002438A3"/>
    <w:rsid w:val="00244369"/>
    <w:rsid w:val="0026556D"/>
    <w:rsid w:val="002C57FD"/>
    <w:rsid w:val="00326143"/>
    <w:rsid w:val="0032761D"/>
    <w:rsid w:val="00361BF8"/>
    <w:rsid w:val="00370674"/>
    <w:rsid w:val="00371ECE"/>
    <w:rsid w:val="003B5239"/>
    <w:rsid w:val="003D5DCE"/>
    <w:rsid w:val="003F67EE"/>
    <w:rsid w:val="0043659D"/>
    <w:rsid w:val="00444ABC"/>
    <w:rsid w:val="00471E66"/>
    <w:rsid w:val="00477085"/>
    <w:rsid w:val="00492AFD"/>
    <w:rsid w:val="004A0166"/>
    <w:rsid w:val="004F09E7"/>
    <w:rsid w:val="005162FD"/>
    <w:rsid w:val="00522307"/>
    <w:rsid w:val="00582A9C"/>
    <w:rsid w:val="005A0CC4"/>
    <w:rsid w:val="005A2E48"/>
    <w:rsid w:val="005C3EA1"/>
    <w:rsid w:val="005E4106"/>
    <w:rsid w:val="00625A34"/>
    <w:rsid w:val="00631026"/>
    <w:rsid w:val="00636967"/>
    <w:rsid w:val="0065144A"/>
    <w:rsid w:val="006700CE"/>
    <w:rsid w:val="006A28E9"/>
    <w:rsid w:val="006A641B"/>
    <w:rsid w:val="006A6F39"/>
    <w:rsid w:val="00701654"/>
    <w:rsid w:val="00725ADF"/>
    <w:rsid w:val="00752CFE"/>
    <w:rsid w:val="00765D5A"/>
    <w:rsid w:val="007A5143"/>
    <w:rsid w:val="007E4BE0"/>
    <w:rsid w:val="008629B2"/>
    <w:rsid w:val="00891659"/>
    <w:rsid w:val="00896069"/>
    <w:rsid w:val="008B0F1F"/>
    <w:rsid w:val="008E47AF"/>
    <w:rsid w:val="008E601A"/>
    <w:rsid w:val="00900786"/>
    <w:rsid w:val="0090465D"/>
    <w:rsid w:val="009106C4"/>
    <w:rsid w:val="00922CB6"/>
    <w:rsid w:val="00937B9F"/>
    <w:rsid w:val="009D3167"/>
    <w:rsid w:val="00A206DF"/>
    <w:rsid w:val="00A27B0E"/>
    <w:rsid w:val="00A86BC9"/>
    <w:rsid w:val="00A94D14"/>
    <w:rsid w:val="00A96A07"/>
    <w:rsid w:val="00AA44B7"/>
    <w:rsid w:val="00AC1220"/>
    <w:rsid w:val="00AD6148"/>
    <w:rsid w:val="00AE4BC2"/>
    <w:rsid w:val="00AF0E7C"/>
    <w:rsid w:val="00B03FEE"/>
    <w:rsid w:val="00B42915"/>
    <w:rsid w:val="00B53CE1"/>
    <w:rsid w:val="00B60BB4"/>
    <w:rsid w:val="00B83272"/>
    <w:rsid w:val="00B87679"/>
    <w:rsid w:val="00BA76EA"/>
    <w:rsid w:val="00BB081C"/>
    <w:rsid w:val="00BC4428"/>
    <w:rsid w:val="00BC734E"/>
    <w:rsid w:val="00C01029"/>
    <w:rsid w:val="00C02E52"/>
    <w:rsid w:val="00C10C6A"/>
    <w:rsid w:val="00C153B8"/>
    <w:rsid w:val="00C350CB"/>
    <w:rsid w:val="00C44755"/>
    <w:rsid w:val="00C51DB8"/>
    <w:rsid w:val="00C70B36"/>
    <w:rsid w:val="00C7351E"/>
    <w:rsid w:val="00C8714D"/>
    <w:rsid w:val="00CA03E8"/>
    <w:rsid w:val="00CA4D34"/>
    <w:rsid w:val="00CA6A46"/>
    <w:rsid w:val="00CB0E59"/>
    <w:rsid w:val="00CC460B"/>
    <w:rsid w:val="00D00323"/>
    <w:rsid w:val="00D13A8A"/>
    <w:rsid w:val="00D7407F"/>
    <w:rsid w:val="00D74FDD"/>
    <w:rsid w:val="00D9673A"/>
    <w:rsid w:val="00DE752A"/>
    <w:rsid w:val="00E33504"/>
    <w:rsid w:val="00E40D50"/>
    <w:rsid w:val="00E73CCF"/>
    <w:rsid w:val="00E84BBD"/>
    <w:rsid w:val="00EA12DA"/>
    <w:rsid w:val="00EB6EE4"/>
    <w:rsid w:val="00ED50B2"/>
    <w:rsid w:val="00F566F9"/>
    <w:rsid w:val="00F56BE5"/>
    <w:rsid w:val="00F71CC8"/>
    <w:rsid w:val="00F733CA"/>
    <w:rsid w:val="00F964DA"/>
    <w:rsid w:val="00FB49DA"/>
    <w:rsid w:val="00FC3DC9"/>
    <w:rsid w:val="00FC40D6"/>
    <w:rsid w:val="00FD156E"/>
    <w:rsid w:val="00FE5776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0F86F"/>
  <w15:chartTrackingRefBased/>
  <w15:docId w15:val="{E35ADC41-9D95-4B7C-84CF-58268712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50B2"/>
    <w:pPr>
      <w:keepNext/>
      <w:keepLines/>
      <w:pBdr>
        <w:bottom w:val="single" w:sz="8" w:space="0" w:color="FCDBDB" w:themeColor="accent1" w:themeTint="33"/>
      </w:pBdr>
      <w:spacing w:before="100" w:beforeAutospacing="1" w:after="100" w:afterAutospacing="1" w:line="240" w:lineRule="auto"/>
      <w:outlineLvl w:val="0"/>
    </w:pPr>
    <w:rPr>
      <w:rFonts w:ascii="Arial" w:eastAsiaTheme="majorEastAsia" w:hAnsi="Arial" w:cstheme="majorBidi"/>
      <w:b/>
      <w:caps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967"/>
    <w:pPr>
      <w:keepLines/>
      <w:spacing w:before="120" w:after="120" w:line="240" w:lineRule="auto"/>
      <w:outlineLvl w:val="1"/>
    </w:pPr>
    <w:rPr>
      <w:rFonts w:ascii="Arial" w:hAnsi="Arial"/>
      <w:bCs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85"/>
    <w:pPr>
      <w:keepNext/>
      <w:keepLines/>
      <w:numPr>
        <w:numId w:val="28"/>
      </w:numPr>
      <w:spacing w:before="40" w:after="0"/>
      <w:outlineLvl w:val="2"/>
    </w:pPr>
    <w:rPr>
      <w:bCs/>
      <w:iC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641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641B"/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50B2"/>
    <w:rPr>
      <w:rFonts w:ascii="Arial" w:eastAsiaTheme="majorEastAsia" w:hAnsi="Arial" w:cstheme="majorBidi"/>
      <w:b/>
      <w:caps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967"/>
    <w:rPr>
      <w:rFonts w:ascii="Arial" w:hAnsi="Arial"/>
      <w:bCs/>
      <w:color w:val="auto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641B"/>
    <w:pPr>
      <w:pBdr>
        <w:bottom w:val="none" w:sz="0" w:space="0" w:color="auto"/>
      </w:pBdr>
      <w:spacing w:after="400"/>
      <w:outlineLvl w:val="9"/>
    </w:pPr>
    <w:rPr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00CE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700CE"/>
    <w:pPr>
      <w:spacing w:after="0"/>
      <w:ind w:left="240"/>
    </w:pPr>
    <w:rPr>
      <w:small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7085"/>
    <w:rPr>
      <w:rFonts w:ascii="Times New Roman" w:hAnsi="Times New Roman"/>
      <w:bCs/>
      <w:iCs/>
      <w:color w:val="auto"/>
      <w:sz w:val="28"/>
      <w:szCs w:val="28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6700CE"/>
    <w:rPr>
      <w:rFonts w:asciiTheme="majorHAnsi" w:eastAsiaTheme="majorEastAsia" w:hAnsiTheme="majorHAnsi" w:cstheme="majorBidi"/>
      <w:i/>
      <w:iCs/>
      <w:color w:val="808080" w:themeColor="background1" w:themeShade="80"/>
      <w:sz w:val="24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700CE"/>
    <w:pPr>
      <w:spacing w:after="0"/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700CE"/>
    <w:pPr>
      <w:spacing w:after="0"/>
      <w:ind w:left="720"/>
    </w:pPr>
    <w:rPr>
      <w:sz w:val="20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A6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F39"/>
    <w:rPr>
      <w:rFonts w:ascii="Arial" w:hAnsi="Arial" w:cs="Arial"/>
      <w:b/>
      <w:bCs/>
      <w:sz w:val="36"/>
      <w:szCs w:val="36"/>
    </w:rPr>
  </w:style>
  <w:style w:type="table" w:styleId="ListTable4">
    <w:name w:val="List Table 4"/>
    <w:basedOn w:val="TableNormal"/>
    <w:uiPriority w:val="49"/>
    <w:rsid w:val="00CA6A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A6A4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86BC9"/>
    <w:pPr>
      <w:keepNext/>
      <w:spacing w:before="100" w:beforeAutospacing="1" w:after="0" w:line="240" w:lineRule="auto"/>
    </w:pPr>
    <w:rPr>
      <w:b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DE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AF0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F0E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700C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00C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00C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00C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00CE"/>
    <w:pPr>
      <w:spacing w:after="0"/>
      <w:ind w:left="1920"/>
    </w:pPr>
    <w:rPr>
      <w:rFonts w:asciiTheme="minorHAnsi" w:hAnsiTheme="minorHAnsi"/>
      <w:sz w:val="18"/>
      <w:szCs w:val="18"/>
    </w:rPr>
  </w:style>
  <w:style w:type="table" w:styleId="GridTable4">
    <w:name w:val="Grid Table 4"/>
    <w:basedOn w:val="TableNormal"/>
    <w:uiPriority w:val="49"/>
    <w:rsid w:val="000A5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paragraph" w:customStyle="1" w:styleId="InsetTextHere">
    <w:name w:val="Inset Text Here"/>
    <w:basedOn w:val="NoSpacing"/>
    <w:link w:val="InsetTextHereChar"/>
    <w:qFormat/>
    <w:rsid w:val="00701654"/>
    <w:pPr>
      <w:jc w:val="center"/>
    </w:pPr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1654"/>
  </w:style>
  <w:style w:type="character" w:customStyle="1" w:styleId="InsetTextHereChar">
    <w:name w:val="Inset Text Here Char"/>
    <w:basedOn w:val="NoSpacingChar"/>
    <w:link w:val="InsetTextHere"/>
    <w:rsid w:val="00701654"/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5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30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30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3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30E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s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B694BB2D874C19AD097C302101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2E775-0E6C-4B2B-8BB8-680AD1C4E231}"/>
      </w:docPartPr>
      <w:docPartBody>
        <w:p w:rsidR="00B523BB" w:rsidRDefault="003131F1" w:rsidP="00EB1357">
          <w:pPr>
            <w:pStyle w:val="8DB694BB2D874C19AD097C302101E3AC"/>
          </w:pPr>
          <w:r>
            <w:t>[Select Date]</w:t>
          </w:r>
        </w:p>
      </w:docPartBody>
    </w:docPart>
    <w:docPart>
      <w:docPartPr>
        <w:name w:val="78BAB64DA6CA406695CC759B7190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C5E3-ED5E-4663-AC21-6A10CEF5041E}"/>
      </w:docPartPr>
      <w:docPartBody>
        <w:p w:rsidR="00B523BB" w:rsidRDefault="003131F1" w:rsidP="003131F1">
          <w:pPr>
            <w:pStyle w:val="78BAB64DA6CA406695CC759B719033941"/>
          </w:pPr>
          <w:r w:rsidRPr="00471E66">
            <w:rPr>
              <w:rFonts w:ascii="Arial" w:hAnsi="Arial" w:cs="Arial"/>
              <w:color w:val="C00000"/>
              <w:sz w:val="28"/>
              <w:szCs w:val="28"/>
            </w:rPr>
            <w:t>[Select Date]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22D0-650D-4CC1-8EF7-F6FC9CA3AF76}"/>
      </w:docPartPr>
      <w:docPartBody>
        <w:p w:rsidR="004E1565" w:rsidRDefault="003131F1">
          <w:r w:rsidRPr="00867A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7"/>
    <w:rsid w:val="003131F1"/>
    <w:rsid w:val="003635C3"/>
    <w:rsid w:val="003F1861"/>
    <w:rsid w:val="004E1565"/>
    <w:rsid w:val="004E658D"/>
    <w:rsid w:val="006068C0"/>
    <w:rsid w:val="00750E90"/>
    <w:rsid w:val="00775EF3"/>
    <w:rsid w:val="00832A02"/>
    <w:rsid w:val="0085451B"/>
    <w:rsid w:val="008A4352"/>
    <w:rsid w:val="008A7B9A"/>
    <w:rsid w:val="00AA06C1"/>
    <w:rsid w:val="00B523BB"/>
    <w:rsid w:val="00BA4A38"/>
    <w:rsid w:val="00C30409"/>
    <w:rsid w:val="00E7089B"/>
    <w:rsid w:val="00EB1357"/>
    <w:rsid w:val="00FC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EF3"/>
    <w:rPr>
      <w:color w:val="808080"/>
    </w:rPr>
  </w:style>
  <w:style w:type="paragraph" w:customStyle="1" w:styleId="649350F1EB964B6287A6EA9D0813F198">
    <w:name w:val="649350F1EB964B6287A6EA9D0813F198"/>
  </w:style>
  <w:style w:type="paragraph" w:customStyle="1" w:styleId="78373116592C49B085C036D8915C4292">
    <w:name w:val="78373116592C49B085C036D8915C4292"/>
  </w:style>
  <w:style w:type="paragraph" w:customStyle="1" w:styleId="EDF33C8166AF4177AC1123C6E518B70C">
    <w:name w:val="EDF33C8166AF4177AC1123C6E518B70C"/>
  </w:style>
  <w:style w:type="paragraph" w:customStyle="1" w:styleId="1A5A6CAEBA4845389E283572D210743A">
    <w:name w:val="1A5A6CAEBA4845389E283572D210743A"/>
  </w:style>
  <w:style w:type="paragraph" w:customStyle="1" w:styleId="51274A4C35624741A1372A6A2655F390">
    <w:name w:val="51274A4C35624741A1372A6A2655F390"/>
  </w:style>
  <w:style w:type="paragraph" w:customStyle="1" w:styleId="BD1DE544E81543D2B4C45C1A0F7E4505">
    <w:name w:val="BD1DE544E81543D2B4C45C1A0F7E4505"/>
  </w:style>
  <w:style w:type="paragraph" w:customStyle="1" w:styleId="F7AC258C383147539CC92C8A3EC9DA39">
    <w:name w:val="F7AC258C383147539CC92C8A3EC9DA39"/>
  </w:style>
  <w:style w:type="paragraph" w:customStyle="1" w:styleId="F1F8C5E267A241CCBFF0CF1130C486AB">
    <w:name w:val="F1F8C5E267A241CCBFF0CF1130C486AB"/>
  </w:style>
  <w:style w:type="paragraph" w:customStyle="1" w:styleId="B569AE6ED2344363A0A6DA85B0702D32">
    <w:name w:val="B569AE6ED2344363A0A6DA85B0702D32"/>
  </w:style>
  <w:style w:type="paragraph" w:customStyle="1" w:styleId="F1F686FD1CA3406AA6858D07B182191A">
    <w:name w:val="F1F686FD1CA3406AA6858D07B182191A"/>
  </w:style>
  <w:style w:type="paragraph" w:customStyle="1" w:styleId="1E18E882294E4832AA3F25F283048F60">
    <w:name w:val="1E18E882294E4832AA3F25F283048F60"/>
    <w:rsid w:val="00EB1357"/>
  </w:style>
  <w:style w:type="paragraph" w:customStyle="1" w:styleId="4DC774E49EF04AC089F535C76C6FD926">
    <w:name w:val="4DC774E49EF04AC089F535C76C6FD926"/>
    <w:rsid w:val="00EB1357"/>
  </w:style>
  <w:style w:type="paragraph" w:customStyle="1" w:styleId="C419404139394E1F9D925161FC766BBA">
    <w:name w:val="C419404139394E1F9D925161FC766BBA"/>
    <w:rsid w:val="00EB1357"/>
  </w:style>
  <w:style w:type="paragraph" w:customStyle="1" w:styleId="075D71DE864B49949DFF602EBF88A60C">
    <w:name w:val="075D71DE864B49949DFF602EBF88A60C"/>
    <w:rsid w:val="00EB1357"/>
  </w:style>
  <w:style w:type="paragraph" w:customStyle="1" w:styleId="A27F22D7E0004274A73C7FCFBA730F83">
    <w:name w:val="A27F22D7E0004274A73C7FCFBA730F83"/>
    <w:rsid w:val="00EB1357"/>
  </w:style>
  <w:style w:type="paragraph" w:customStyle="1" w:styleId="864DDA77075B48C9ABF66B3E17DC1E12">
    <w:name w:val="864DDA77075B48C9ABF66B3E17DC1E12"/>
    <w:rsid w:val="00EB1357"/>
  </w:style>
  <w:style w:type="paragraph" w:customStyle="1" w:styleId="8368337DDF024DF38271150C2D4FEDA3">
    <w:name w:val="8368337DDF024DF38271150C2D4FEDA3"/>
    <w:rsid w:val="00EB1357"/>
  </w:style>
  <w:style w:type="paragraph" w:customStyle="1" w:styleId="8DB694BB2D874C19AD097C302101E3AC">
    <w:name w:val="8DB694BB2D874C19AD097C302101E3AC"/>
    <w:rsid w:val="00EB1357"/>
  </w:style>
  <w:style w:type="paragraph" w:customStyle="1" w:styleId="78BAB64DA6CA406695CC759B71903394">
    <w:name w:val="78BAB64DA6CA406695CC759B71903394"/>
    <w:rsid w:val="00EB1357"/>
  </w:style>
  <w:style w:type="paragraph" w:customStyle="1" w:styleId="93149B67C76A4898A87C997B8623DBB6">
    <w:name w:val="93149B67C76A4898A87C997B8623DBB6"/>
    <w:rsid w:val="00EB1357"/>
  </w:style>
  <w:style w:type="paragraph" w:customStyle="1" w:styleId="4B1EDFA13E344FC48584DE81AE521A85">
    <w:name w:val="4B1EDFA13E344FC48584DE81AE521A85"/>
    <w:rsid w:val="00EB1357"/>
  </w:style>
  <w:style w:type="paragraph" w:customStyle="1" w:styleId="E0943C2C552845B199D3C61E836F5498">
    <w:name w:val="E0943C2C552845B199D3C61E836F5498"/>
    <w:rsid w:val="00EB1357"/>
  </w:style>
  <w:style w:type="paragraph" w:customStyle="1" w:styleId="85CF9CE397564C709F4249EE8D8B253C">
    <w:name w:val="85CF9CE397564C709F4249EE8D8B253C"/>
    <w:rsid w:val="00EB1357"/>
  </w:style>
  <w:style w:type="paragraph" w:customStyle="1" w:styleId="598B815F264A49BAA3330307465D7F8D">
    <w:name w:val="598B815F264A49BAA3330307465D7F8D"/>
    <w:rsid w:val="00EB1357"/>
  </w:style>
  <w:style w:type="paragraph" w:customStyle="1" w:styleId="B2CA72A0A519410FA260E0DA6AF90317">
    <w:name w:val="B2CA72A0A519410FA260E0DA6AF90317"/>
    <w:rsid w:val="00EB1357"/>
  </w:style>
  <w:style w:type="paragraph" w:customStyle="1" w:styleId="1B569739A30E409383C65C38C8C37451">
    <w:name w:val="1B569739A30E409383C65C38C8C37451"/>
    <w:rsid w:val="00EB1357"/>
  </w:style>
  <w:style w:type="paragraph" w:customStyle="1" w:styleId="A5DB09FE43024C678C13D4C793F07898">
    <w:name w:val="A5DB09FE43024C678C13D4C793F07898"/>
    <w:rsid w:val="00EB1357"/>
  </w:style>
  <w:style w:type="paragraph" w:customStyle="1" w:styleId="7B0148B2D6DC4AFE9DE546E1E349AE26">
    <w:name w:val="7B0148B2D6DC4AFE9DE546E1E349AE26"/>
    <w:rsid w:val="006068C0"/>
  </w:style>
  <w:style w:type="paragraph" w:customStyle="1" w:styleId="B1846F22722C47388E78B48DF2032FE2">
    <w:name w:val="B1846F22722C47388E78B48DF2032FE2"/>
    <w:rsid w:val="003131F1"/>
  </w:style>
  <w:style w:type="paragraph" w:customStyle="1" w:styleId="7FB153D694414A7D8FB9DA102AA4365A">
    <w:name w:val="7FB153D694414A7D8FB9DA102AA4365A"/>
    <w:rsid w:val="003131F1"/>
  </w:style>
  <w:style w:type="paragraph" w:customStyle="1" w:styleId="FEAB1AC63240480C9DE2AC736FCA8220">
    <w:name w:val="FEAB1AC63240480C9DE2AC736FCA8220"/>
    <w:rsid w:val="003131F1"/>
  </w:style>
  <w:style w:type="paragraph" w:customStyle="1" w:styleId="0BA03F6CF24045C9A11B6A2968C3ECC0">
    <w:name w:val="0BA03F6CF24045C9A11B6A2968C3ECC0"/>
    <w:rsid w:val="003131F1"/>
  </w:style>
  <w:style w:type="paragraph" w:customStyle="1" w:styleId="999C6920301A437FA67FAE83FFFA8F21">
    <w:name w:val="999C6920301A437FA67FAE83FFFA8F21"/>
    <w:rsid w:val="003131F1"/>
  </w:style>
  <w:style w:type="paragraph" w:customStyle="1" w:styleId="69894E03221A447DA2F20B885E400161">
    <w:name w:val="69894E03221A447DA2F20B885E400161"/>
    <w:rsid w:val="003131F1"/>
  </w:style>
  <w:style w:type="paragraph" w:customStyle="1" w:styleId="2F14587B9D6444E6B6733C866B7F0FE7">
    <w:name w:val="2F14587B9D6444E6B6733C866B7F0FE7"/>
    <w:rsid w:val="003131F1"/>
  </w:style>
  <w:style w:type="paragraph" w:customStyle="1" w:styleId="78BAB64DA6CA406695CC759B719033941">
    <w:name w:val="78BAB64DA6CA406695CC759B719033941"/>
    <w:rsid w:val="003131F1"/>
    <w:pPr>
      <w:spacing w:after="320" w:line="300" w:lineRule="auto"/>
    </w:pPr>
    <w:rPr>
      <w:rFonts w:ascii="Times New Roman" w:hAnsi="Times New Roman"/>
      <w:color w:val="44546A" w:themeColor="text2"/>
      <w:sz w:val="24"/>
      <w:szCs w:val="20"/>
      <w:lang w:eastAsia="ja-JP"/>
    </w:rPr>
  </w:style>
  <w:style w:type="paragraph" w:customStyle="1" w:styleId="D2598E05ED9A4AC7942C9B547B933077">
    <w:name w:val="D2598E05ED9A4AC7942C9B547B933077"/>
    <w:rsid w:val="004E658D"/>
  </w:style>
  <w:style w:type="paragraph" w:customStyle="1" w:styleId="F47AB507F34A4A2BB46F86527F161DD1">
    <w:name w:val="F47AB507F34A4A2BB46F86527F161DD1"/>
    <w:rsid w:val="004E658D"/>
  </w:style>
  <w:style w:type="paragraph" w:customStyle="1" w:styleId="0A98BE5D98834818B7F9C7335AAD2741">
    <w:name w:val="0A98BE5D98834818B7F9C7335AAD2741"/>
    <w:rsid w:val="004E658D"/>
  </w:style>
  <w:style w:type="paragraph" w:customStyle="1" w:styleId="434E17EFDC9C4C5F88FCD5E563C48C69">
    <w:name w:val="434E17EFDC9C4C5F88FCD5E563C48C69"/>
    <w:rsid w:val="003F1861"/>
  </w:style>
  <w:style w:type="paragraph" w:customStyle="1" w:styleId="89A7455B38EA459D8BE417E170B5176B">
    <w:name w:val="89A7455B38EA459D8BE417E170B5176B"/>
    <w:rsid w:val="00775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64DD7-C17C-40E9-8C93-32E41874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Report Design:</vt:lpstr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Report Design:</dc:title>
  <dc:subject>Company: BI Project</dc:subject>
  <dc:creator>rick sherman</dc:creator>
  <cp:keywords/>
  <dc:description/>
  <cp:lastModifiedBy>andrea harris</cp:lastModifiedBy>
  <cp:revision>2</cp:revision>
  <cp:lastPrinted>2014-10-19T15:29:00Z</cp:lastPrinted>
  <dcterms:created xsi:type="dcterms:W3CDTF">2015-01-01T17:50:00Z</dcterms:created>
  <dcterms:modified xsi:type="dcterms:W3CDTF">2015-01-01T17:50:00Z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